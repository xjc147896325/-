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36BD0" w14:textId="77777777" w:rsidR="00D374EF" w:rsidRDefault="00E96B47">
      <w:pPr>
        <w:pStyle w:val="BodyText"/>
        <w:spacing w:before="34"/>
        <w:ind w:left="2651" w:right="2668"/>
        <w:jc w:val="center"/>
      </w:pPr>
      <w:r>
        <w:t>江南大学机械工程学院</w:t>
      </w:r>
    </w:p>
    <w:p w14:paraId="200C05E6" w14:textId="77777777" w:rsidR="00D374EF" w:rsidRDefault="00D374EF">
      <w:pPr>
        <w:pStyle w:val="BodyText"/>
        <w:rPr>
          <w:sz w:val="43"/>
        </w:rPr>
      </w:pPr>
    </w:p>
    <w:p w14:paraId="084AFB6F" w14:textId="77777777" w:rsidR="00D374EF" w:rsidRDefault="00E96B47">
      <w:pPr>
        <w:pStyle w:val="BodyText"/>
        <w:ind w:left="2651" w:right="2668"/>
        <w:jc w:val="center"/>
      </w:pPr>
      <w:r>
        <w:t>毕业设计(论文) 企业课题大纲及选题表</w:t>
      </w:r>
    </w:p>
    <w:p w14:paraId="3F9C919D" w14:textId="77777777" w:rsidR="00D374EF" w:rsidRDefault="00D374EF">
      <w:pPr>
        <w:pStyle w:val="BodyText"/>
        <w:rPr>
          <w:sz w:val="20"/>
        </w:rPr>
      </w:pPr>
    </w:p>
    <w:p w14:paraId="748B0807" w14:textId="77777777" w:rsidR="00D374EF" w:rsidRDefault="00D374EF">
      <w:pPr>
        <w:pStyle w:val="BodyText"/>
        <w:spacing w:before="9"/>
        <w:rPr>
          <w:sz w:val="13"/>
        </w:rPr>
      </w:pPr>
    </w:p>
    <w:tbl>
      <w:tblPr>
        <w:tblStyle w:val="TableNormal1"/>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1"/>
        <w:gridCol w:w="397"/>
        <w:gridCol w:w="1134"/>
        <w:gridCol w:w="1644"/>
        <w:gridCol w:w="624"/>
        <w:gridCol w:w="660"/>
        <w:gridCol w:w="802"/>
        <w:gridCol w:w="296"/>
        <w:gridCol w:w="423"/>
        <w:gridCol w:w="712"/>
        <w:gridCol w:w="2289"/>
      </w:tblGrid>
      <w:tr w:rsidR="00D374EF" w14:paraId="1F5FEAAE" w14:textId="77777777">
        <w:trPr>
          <w:trHeight w:val="453"/>
        </w:trPr>
        <w:tc>
          <w:tcPr>
            <w:tcW w:w="1758" w:type="dxa"/>
            <w:gridSpan w:val="2"/>
            <w:tcBorders>
              <w:bottom w:val="single" w:sz="6" w:space="0" w:color="000000"/>
              <w:right w:val="single" w:sz="6" w:space="0" w:color="000000"/>
            </w:tcBorders>
          </w:tcPr>
          <w:p w14:paraId="14BFE623" w14:textId="77777777" w:rsidR="00D374EF" w:rsidRDefault="00E96B47">
            <w:pPr>
              <w:pStyle w:val="TableParagraph"/>
              <w:spacing w:before="91"/>
              <w:ind w:left="459"/>
              <w:rPr>
                <w:sz w:val="21"/>
              </w:rPr>
            </w:pPr>
            <w:r>
              <w:rPr>
                <w:sz w:val="21"/>
              </w:rPr>
              <w:t>企业名称</w:t>
            </w:r>
          </w:p>
        </w:tc>
        <w:tc>
          <w:tcPr>
            <w:tcW w:w="3402" w:type="dxa"/>
            <w:gridSpan w:val="3"/>
            <w:tcBorders>
              <w:left w:val="single" w:sz="6" w:space="0" w:color="000000"/>
              <w:bottom w:val="single" w:sz="6" w:space="0" w:color="000000"/>
              <w:right w:val="single" w:sz="6" w:space="0" w:color="000000"/>
            </w:tcBorders>
          </w:tcPr>
          <w:p w14:paraId="20EC8E48" w14:textId="7C16BB0F" w:rsidR="00D374EF" w:rsidRDefault="00D71962">
            <w:pPr>
              <w:pStyle w:val="TableParagraph"/>
              <w:rPr>
                <w:rFonts w:ascii="Times New Roman"/>
              </w:rPr>
            </w:pPr>
            <w:ins w:id="0" w:author="Deyn Lu" w:date="2021-11-17T13:43:00Z">
              <w:r>
                <w:rPr>
                  <w:rFonts w:ascii="Times New Roman" w:hint="eastAsia"/>
                </w:rPr>
                <w:t>卡特彼勒技术（中国）有限公司</w:t>
              </w:r>
            </w:ins>
          </w:p>
        </w:tc>
        <w:tc>
          <w:tcPr>
            <w:tcW w:w="1758" w:type="dxa"/>
            <w:gridSpan w:val="3"/>
            <w:tcBorders>
              <w:left w:val="single" w:sz="6" w:space="0" w:color="000000"/>
              <w:bottom w:val="single" w:sz="6" w:space="0" w:color="000000"/>
              <w:right w:val="single" w:sz="6" w:space="0" w:color="000000"/>
            </w:tcBorders>
          </w:tcPr>
          <w:p w14:paraId="2E1B1129" w14:textId="77777777" w:rsidR="00D374EF" w:rsidRDefault="00E96B47">
            <w:pPr>
              <w:pStyle w:val="TableParagraph"/>
              <w:spacing w:before="91"/>
              <w:ind w:left="465"/>
              <w:rPr>
                <w:sz w:val="21"/>
              </w:rPr>
            </w:pPr>
            <w:r>
              <w:rPr>
                <w:sz w:val="21"/>
              </w:rPr>
              <w:t>设计地点</w:t>
            </w:r>
          </w:p>
        </w:tc>
        <w:tc>
          <w:tcPr>
            <w:tcW w:w="3424" w:type="dxa"/>
            <w:gridSpan w:val="3"/>
            <w:tcBorders>
              <w:left w:val="single" w:sz="6" w:space="0" w:color="000000"/>
              <w:bottom w:val="single" w:sz="6" w:space="0" w:color="000000"/>
            </w:tcBorders>
          </w:tcPr>
          <w:p w14:paraId="5F6E23CA" w14:textId="57CECF47" w:rsidR="00D374EF" w:rsidRDefault="007258FC">
            <w:pPr>
              <w:pStyle w:val="TableParagraph"/>
              <w:rPr>
                <w:rFonts w:ascii="Times New Roman"/>
              </w:rPr>
            </w:pPr>
            <w:ins w:id="1" w:author="Deyn Lu" w:date="2021-11-17T13:44:00Z">
              <w:r>
                <w:rPr>
                  <w:rFonts w:ascii="Times New Roman" w:hint="eastAsia"/>
                </w:rPr>
                <w:t>无锡新区新庆南路</w:t>
              </w:r>
              <w:r>
                <w:rPr>
                  <w:rFonts w:ascii="Times New Roman" w:hint="eastAsia"/>
                </w:rPr>
                <w:t>5</w:t>
              </w:r>
              <w:r>
                <w:rPr>
                  <w:rFonts w:ascii="Times New Roman" w:hint="eastAsia"/>
                </w:rPr>
                <w:t>号</w:t>
              </w:r>
            </w:ins>
          </w:p>
        </w:tc>
      </w:tr>
      <w:tr w:rsidR="00D374EF" w14:paraId="34B3D44C" w14:textId="77777777">
        <w:trPr>
          <w:trHeight w:val="454"/>
        </w:trPr>
        <w:tc>
          <w:tcPr>
            <w:tcW w:w="1758" w:type="dxa"/>
            <w:gridSpan w:val="2"/>
            <w:vMerge w:val="restart"/>
            <w:tcBorders>
              <w:top w:val="single" w:sz="6" w:space="0" w:color="000000"/>
              <w:bottom w:val="single" w:sz="6" w:space="0" w:color="000000"/>
              <w:right w:val="single" w:sz="6" w:space="0" w:color="000000"/>
            </w:tcBorders>
          </w:tcPr>
          <w:p w14:paraId="3DBAD713" w14:textId="77777777" w:rsidR="00D374EF" w:rsidRDefault="00D374EF">
            <w:pPr>
              <w:pStyle w:val="TableParagraph"/>
              <w:spacing w:before="5"/>
              <w:rPr>
                <w:sz w:val="25"/>
              </w:rPr>
            </w:pPr>
          </w:p>
          <w:p w14:paraId="43D9C0C7" w14:textId="77777777" w:rsidR="00D374EF" w:rsidRDefault="00E96B47">
            <w:pPr>
              <w:pStyle w:val="TableParagraph"/>
              <w:ind w:left="249"/>
              <w:rPr>
                <w:sz w:val="21"/>
              </w:rPr>
            </w:pPr>
            <w:r>
              <w:rPr>
                <w:sz w:val="21"/>
              </w:rPr>
              <w:t>企业指导教师</w:t>
            </w:r>
          </w:p>
        </w:tc>
        <w:tc>
          <w:tcPr>
            <w:tcW w:w="1134" w:type="dxa"/>
            <w:tcBorders>
              <w:top w:val="single" w:sz="6" w:space="0" w:color="000000"/>
              <w:left w:val="single" w:sz="6" w:space="0" w:color="000000"/>
              <w:bottom w:val="single" w:sz="6" w:space="0" w:color="000000"/>
              <w:right w:val="single" w:sz="6" w:space="0" w:color="000000"/>
            </w:tcBorders>
          </w:tcPr>
          <w:p w14:paraId="13C57A12" w14:textId="77777777" w:rsidR="00D374EF" w:rsidRDefault="00E96B47">
            <w:pPr>
              <w:pStyle w:val="TableParagraph"/>
              <w:spacing w:before="92"/>
              <w:ind w:left="363"/>
              <w:rPr>
                <w:sz w:val="21"/>
              </w:rPr>
            </w:pPr>
            <w:r>
              <w:rPr>
                <w:sz w:val="21"/>
              </w:rPr>
              <w:t>姓名</w:t>
            </w:r>
          </w:p>
        </w:tc>
        <w:tc>
          <w:tcPr>
            <w:tcW w:w="2268" w:type="dxa"/>
            <w:gridSpan w:val="2"/>
            <w:tcBorders>
              <w:top w:val="single" w:sz="6" w:space="0" w:color="000000"/>
              <w:left w:val="single" w:sz="6" w:space="0" w:color="000000"/>
              <w:bottom w:val="single" w:sz="6" w:space="0" w:color="000000"/>
              <w:right w:val="single" w:sz="6" w:space="0" w:color="000000"/>
            </w:tcBorders>
          </w:tcPr>
          <w:p w14:paraId="19E8CDF9" w14:textId="321644BD" w:rsidR="00D374EF" w:rsidRDefault="00D71962">
            <w:pPr>
              <w:pStyle w:val="TableParagraph"/>
              <w:rPr>
                <w:rFonts w:ascii="Times New Roman"/>
              </w:rPr>
            </w:pPr>
            <w:ins w:id="2" w:author="Deyn Lu" w:date="2021-11-17T13:43:00Z">
              <w:r>
                <w:rPr>
                  <w:rFonts w:ascii="Times New Roman" w:hint="eastAsia"/>
                </w:rPr>
                <w:t>卢东升</w:t>
              </w:r>
            </w:ins>
          </w:p>
        </w:tc>
        <w:tc>
          <w:tcPr>
            <w:tcW w:w="1758" w:type="dxa"/>
            <w:gridSpan w:val="3"/>
            <w:vMerge w:val="restart"/>
            <w:tcBorders>
              <w:top w:val="single" w:sz="6" w:space="0" w:color="000000"/>
              <w:left w:val="single" w:sz="6" w:space="0" w:color="000000"/>
              <w:bottom w:val="single" w:sz="6" w:space="0" w:color="000000"/>
              <w:right w:val="single" w:sz="6" w:space="0" w:color="000000"/>
            </w:tcBorders>
          </w:tcPr>
          <w:p w14:paraId="13327D3C" w14:textId="77777777" w:rsidR="00D374EF" w:rsidRDefault="00D374EF">
            <w:pPr>
              <w:pStyle w:val="TableParagraph"/>
              <w:spacing w:before="5"/>
              <w:rPr>
                <w:sz w:val="25"/>
              </w:rPr>
            </w:pPr>
          </w:p>
          <w:p w14:paraId="12FB2DFB" w14:textId="77777777" w:rsidR="00D374EF" w:rsidRDefault="00E96B47">
            <w:pPr>
              <w:pStyle w:val="TableParagraph"/>
              <w:ind w:left="255"/>
              <w:rPr>
                <w:sz w:val="21"/>
              </w:rPr>
            </w:pPr>
            <w:r>
              <w:rPr>
                <w:sz w:val="21"/>
              </w:rPr>
              <w:t>校内指导教师</w:t>
            </w:r>
          </w:p>
        </w:tc>
        <w:tc>
          <w:tcPr>
            <w:tcW w:w="1135" w:type="dxa"/>
            <w:gridSpan w:val="2"/>
            <w:tcBorders>
              <w:top w:val="single" w:sz="6" w:space="0" w:color="000000"/>
              <w:left w:val="single" w:sz="6" w:space="0" w:color="000000"/>
              <w:bottom w:val="single" w:sz="6" w:space="0" w:color="000000"/>
              <w:right w:val="single" w:sz="6" w:space="0" w:color="000000"/>
            </w:tcBorders>
          </w:tcPr>
          <w:p w14:paraId="491FBF17" w14:textId="77777777" w:rsidR="00D374EF" w:rsidRDefault="00E96B47">
            <w:pPr>
              <w:pStyle w:val="TableParagraph"/>
              <w:spacing w:before="21"/>
              <w:ind w:left="362"/>
              <w:rPr>
                <w:sz w:val="21"/>
              </w:rPr>
            </w:pPr>
            <w:r>
              <w:rPr>
                <w:sz w:val="21"/>
              </w:rPr>
              <w:t>姓名</w:t>
            </w:r>
          </w:p>
        </w:tc>
        <w:tc>
          <w:tcPr>
            <w:tcW w:w="2289" w:type="dxa"/>
            <w:tcBorders>
              <w:top w:val="single" w:sz="6" w:space="0" w:color="000000"/>
              <w:left w:val="single" w:sz="6" w:space="0" w:color="000000"/>
              <w:bottom w:val="single" w:sz="6" w:space="0" w:color="000000"/>
            </w:tcBorders>
          </w:tcPr>
          <w:p w14:paraId="61F2A514" w14:textId="77777777" w:rsidR="00D374EF" w:rsidRDefault="00D374EF">
            <w:pPr>
              <w:pStyle w:val="TableParagraph"/>
              <w:rPr>
                <w:rFonts w:ascii="Times New Roman"/>
              </w:rPr>
            </w:pPr>
          </w:p>
        </w:tc>
      </w:tr>
      <w:tr w:rsidR="00D374EF" w14:paraId="6F82CB87" w14:textId="77777777">
        <w:trPr>
          <w:trHeight w:val="454"/>
        </w:trPr>
        <w:tc>
          <w:tcPr>
            <w:tcW w:w="1758" w:type="dxa"/>
            <w:gridSpan w:val="2"/>
            <w:vMerge/>
            <w:tcBorders>
              <w:top w:val="nil"/>
              <w:bottom w:val="single" w:sz="6" w:space="0" w:color="000000"/>
              <w:right w:val="single" w:sz="6" w:space="0" w:color="000000"/>
            </w:tcBorders>
          </w:tcPr>
          <w:p w14:paraId="71E42DE4" w14:textId="77777777" w:rsidR="00D374EF" w:rsidRDefault="00D374EF">
            <w:pPr>
              <w:rPr>
                <w:sz w:val="2"/>
                <w:szCs w:val="2"/>
              </w:rPr>
            </w:pPr>
          </w:p>
        </w:tc>
        <w:tc>
          <w:tcPr>
            <w:tcW w:w="1134" w:type="dxa"/>
            <w:tcBorders>
              <w:top w:val="single" w:sz="6" w:space="0" w:color="000000"/>
              <w:left w:val="single" w:sz="6" w:space="0" w:color="000000"/>
              <w:bottom w:val="single" w:sz="6" w:space="0" w:color="000000"/>
              <w:right w:val="single" w:sz="6" w:space="0" w:color="000000"/>
            </w:tcBorders>
          </w:tcPr>
          <w:p w14:paraId="59C16C34" w14:textId="77777777" w:rsidR="00D374EF" w:rsidRDefault="00E96B47">
            <w:pPr>
              <w:pStyle w:val="TableParagraph"/>
              <w:spacing w:before="92"/>
              <w:ind w:left="363"/>
              <w:rPr>
                <w:sz w:val="21"/>
              </w:rPr>
            </w:pPr>
            <w:r>
              <w:rPr>
                <w:sz w:val="21"/>
              </w:rPr>
              <w:t>职称</w:t>
            </w:r>
          </w:p>
        </w:tc>
        <w:tc>
          <w:tcPr>
            <w:tcW w:w="2268" w:type="dxa"/>
            <w:gridSpan w:val="2"/>
            <w:tcBorders>
              <w:top w:val="single" w:sz="6" w:space="0" w:color="000000"/>
              <w:left w:val="single" w:sz="6" w:space="0" w:color="000000"/>
              <w:bottom w:val="single" w:sz="6" w:space="0" w:color="000000"/>
              <w:right w:val="single" w:sz="6" w:space="0" w:color="000000"/>
            </w:tcBorders>
          </w:tcPr>
          <w:p w14:paraId="6C60E1C7" w14:textId="2284E125" w:rsidR="00D374EF" w:rsidRDefault="00D71962">
            <w:pPr>
              <w:pStyle w:val="TableParagraph"/>
              <w:rPr>
                <w:rFonts w:ascii="Times New Roman"/>
              </w:rPr>
            </w:pPr>
            <w:ins w:id="3" w:author="Deyn Lu" w:date="2021-11-17T13:43:00Z">
              <w:r>
                <w:rPr>
                  <w:rFonts w:ascii="Times New Roman" w:hint="eastAsia"/>
                </w:rPr>
                <w:t>工程经理</w:t>
              </w:r>
            </w:ins>
          </w:p>
        </w:tc>
        <w:tc>
          <w:tcPr>
            <w:tcW w:w="1758" w:type="dxa"/>
            <w:gridSpan w:val="3"/>
            <w:vMerge/>
            <w:tcBorders>
              <w:top w:val="nil"/>
              <w:left w:val="single" w:sz="6" w:space="0" w:color="000000"/>
              <w:bottom w:val="single" w:sz="6" w:space="0" w:color="000000"/>
              <w:right w:val="single" w:sz="6" w:space="0" w:color="000000"/>
            </w:tcBorders>
          </w:tcPr>
          <w:p w14:paraId="5BC275CB" w14:textId="77777777" w:rsidR="00D374EF" w:rsidRDefault="00D374EF">
            <w:pPr>
              <w:rPr>
                <w:sz w:val="2"/>
                <w:szCs w:val="2"/>
              </w:rPr>
            </w:pPr>
          </w:p>
        </w:tc>
        <w:tc>
          <w:tcPr>
            <w:tcW w:w="1135" w:type="dxa"/>
            <w:gridSpan w:val="2"/>
            <w:tcBorders>
              <w:top w:val="single" w:sz="6" w:space="0" w:color="000000"/>
              <w:left w:val="single" w:sz="6" w:space="0" w:color="000000"/>
              <w:bottom w:val="single" w:sz="6" w:space="0" w:color="000000"/>
              <w:right w:val="single" w:sz="6" w:space="0" w:color="000000"/>
            </w:tcBorders>
          </w:tcPr>
          <w:p w14:paraId="4E2DD92B" w14:textId="77777777" w:rsidR="00D374EF" w:rsidRDefault="00E96B47">
            <w:pPr>
              <w:pStyle w:val="TableParagraph"/>
              <w:spacing w:before="21"/>
              <w:ind w:left="362"/>
              <w:rPr>
                <w:sz w:val="21"/>
              </w:rPr>
            </w:pPr>
            <w:r>
              <w:rPr>
                <w:sz w:val="21"/>
              </w:rPr>
              <w:t>职称</w:t>
            </w:r>
          </w:p>
        </w:tc>
        <w:tc>
          <w:tcPr>
            <w:tcW w:w="2289" w:type="dxa"/>
            <w:tcBorders>
              <w:top w:val="single" w:sz="6" w:space="0" w:color="000000"/>
              <w:left w:val="single" w:sz="6" w:space="0" w:color="000000"/>
              <w:bottom w:val="single" w:sz="6" w:space="0" w:color="000000"/>
            </w:tcBorders>
          </w:tcPr>
          <w:p w14:paraId="4FF11A17" w14:textId="77777777" w:rsidR="00D374EF" w:rsidRDefault="00D374EF">
            <w:pPr>
              <w:pStyle w:val="TableParagraph"/>
              <w:rPr>
                <w:rFonts w:ascii="Times New Roman"/>
              </w:rPr>
            </w:pPr>
          </w:p>
        </w:tc>
      </w:tr>
      <w:tr w:rsidR="00D374EF" w14:paraId="6314AA8D" w14:textId="77777777">
        <w:trPr>
          <w:trHeight w:val="495"/>
        </w:trPr>
        <w:tc>
          <w:tcPr>
            <w:tcW w:w="1361" w:type="dxa"/>
            <w:vMerge w:val="restart"/>
            <w:tcBorders>
              <w:top w:val="single" w:sz="6" w:space="0" w:color="000000"/>
              <w:bottom w:val="single" w:sz="6" w:space="0" w:color="000000"/>
              <w:right w:val="single" w:sz="6" w:space="0" w:color="000000"/>
            </w:tcBorders>
          </w:tcPr>
          <w:p w14:paraId="07C6FED2" w14:textId="77777777" w:rsidR="00D374EF" w:rsidRDefault="00D374EF">
            <w:pPr>
              <w:pStyle w:val="TableParagraph"/>
              <w:spacing w:before="5"/>
              <w:rPr>
                <w:sz w:val="16"/>
              </w:rPr>
            </w:pPr>
          </w:p>
          <w:p w14:paraId="782A6CAB" w14:textId="77777777" w:rsidR="00D374EF" w:rsidRDefault="00E96B47">
            <w:pPr>
              <w:pStyle w:val="TableParagraph"/>
              <w:spacing w:before="1"/>
              <w:ind w:left="259"/>
              <w:rPr>
                <w:sz w:val="21"/>
              </w:rPr>
            </w:pPr>
            <w:r>
              <w:rPr>
                <w:sz w:val="21"/>
              </w:rPr>
              <w:t>毕业设计</w:t>
            </w:r>
          </w:p>
          <w:p w14:paraId="0E97C6AC" w14:textId="77777777" w:rsidR="00D374EF" w:rsidRDefault="00E96B47">
            <w:pPr>
              <w:pStyle w:val="TableParagraph"/>
              <w:spacing w:before="43"/>
              <w:ind w:left="190"/>
              <w:rPr>
                <w:sz w:val="21"/>
              </w:rPr>
            </w:pPr>
            <w:r>
              <w:rPr>
                <w:rFonts w:ascii="Times New Roman" w:eastAsia="Times New Roman"/>
                <w:spacing w:val="-1"/>
                <w:sz w:val="21"/>
              </w:rPr>
              <w:t>(</w:t>
            </w:r>
            <w:r>
              <w:rPr>
                <w:spacing w:val="-1"/>
                <w:sz w:val="21"/>
              </w:rPr>
              <w:t>论文</w:t>
            </w:r>
            <w:r>
              <w:rPr>
                <w:rFonts w:ascii="Times New Roman" w:eastAsia="Times New Roman"/>
                <w:sz w:val="21"/>
              </w:rPr>
              <w:t>)</w:t>
            </w:r>
            <w:r>
              <w:rPr>
                <w:sz w:val="21"/>
              </w:rPr>
              <w:t>名称</w:t>
            </w:r>
          </w:p>
        </w:tc>
        <w:tc>
          <w:tcPr>
            <w:tcW w:w="1531" w:type="dxa"/>
            <w:gridSpan w:val="2"/>
            <w:tcBorders>
              <w:top w:val="single" w:sz="6" w:space="0" w:color="000000"/>
              <w:left w:val="single" w:sz="6" w:space="0" w:color="000000"/>
              <w:bottom w:val="single" w:sz="6" w:space="0" w:color="000000"/>
              <w:right w:val="single" w:sz="6" w:space="0" w:color="000000"/>
            </w:tcBorders>
          </w:tcPr>
          <w:p w14:paraId="6FAD7359" w14:textId="77777777" w:rsidR="00D374EF" w:rsidRDefault="00E96B47">
            <w:pPr>
              <w:pStyle w:val="TableParagraph"/>
              <w:spacing w:before="112"/>
              <w:ind w:left="456"/>
              <w:rPr>
                <w:sz w:val="21"/>
              </w:rPr>
            </w:pPr>
            <w:r>
              <w:rPr>
                <w:sz w:val="21"/>
              </w:rPr>
              <w:t>总题目</w:t>
            </w:r>
          </w:p>
        </w:tc>
        <w:tc>
          <w:tcPr>
            <w:tcW w:w="7450" w:type="dxa"/>
            <w:gridSpan w:val="8"/>
            <w:tcBorders>
              <w:top w:val="single" w:sz="6" w:space="0" w:color="000000"/>
              <w:left w:val="single" w:sz="6" w:space="0" w:color="000000"/>
              <w:bottom w:val="single" w:sz="6" w:space="0" w:color="000000"/>
            </w:tcBorders>
          </w:tcPr>
          <w:p w14:paraId="6C2F0661" w14:textId="23FE7F3D" w:rsidR="00D374EF" w:rsidRDefault="00D71962">
            <w:pPr>
              <w:pStyle w:val="TableParagraph"/>
              <w:rPr>
                <w:rFonts w:ascii="Times New Roman"/>
              </w:rPr>
            </w:pPr>
            <w:ins w:id="4" w:author="Deyn Lu" w:date="2021-11-17T13:42:00Z">
              <w:r>
                <w:rPr>
                  <w:rFonts w:ascii="Times New Roman" w:hint="eastAsia"/>
                </w:rPr>
                <w:t>移动便携式</w:t>
              </w:r>
            </w:ins>
            <w:ins w:id="5" w:author="Deyn Lu" w:date="2021-11-17T13:43:00Z">
              <w:r>
                <w:rPr>
                  <w:rFonts w:ascii="Times New Roman" w:hint="eastAsia"/>
                </w:rPr>
                <w:t>测量系统开发</w:t>
              </w:r>
            </w:ins>
          </w:p>
        </w:tc>
      </w:tr>
      <w:tr w:rsidR="00D374EF" w14:paraId="3D4BAA0E" w14:textId="77777777">
        <w:trPr>
          <w:trHeight w:val="495"/>
        </w:trPr>
        <w:tc>
          <w:tcPr>
            <w:tcW w:w="1361" w:type="dxa"/>
            <w:vMerge/>
            <w:tcBorders>
              <w:top w:val="nil"/>
              <w:bottom w:val="single" w:sz="6" w:space="0" w:color="000000"/>
              <w:right w:val="single" w:sz="6" w:space="0" w:color="000000"/>
            </w:tcBorders>
          </w:tcPr>
          <w:p w14:paraId="2ADFD20B" w14:textId="77777777" w:rsidR="00D374EF" w:rsidRDefault="00D374EF">
            <w:pPr>
              <w:rPr>
                <w:sz w:val="2"/>
                <w:szCs w:val="2"/>
              </w:rPr>
            </w:pPr>
          </w:p>
        </w:tc>
        <w:tc>
          <w:tcPr>
            <w:tcW w:w="1531" w:type="dxa"/>
            <w:gridSpan w:val="2"/>
            <w:tcBorders>
              <w:top w:val="single" w:sz="6" w:space="0" w:color="000000"/>
              <w:left w:val="single" w:sz="6" w:space="0" w:color="000000"/>
              <w:bottom w:val="single" w:sz="6" w:space="0" w:color="000000"/>
              <w:right w:val="single" w:sz="6" w:space="0" w:color="000000"/>
            </w:tcBorders>
          </w:tcPr>
          <w:p w14:paraId="6789BC45" w14:textId="77777777" w:rsidR="00D374EF" w:rsidRDefault="00E96B47">
            <w:pPr>
              <w:pStyle w:val="TableParagraph"/>
              <w:spacing w:before="112"/>
              <w:ind w:left="456"/>
              <w:rPr>
                <w:sz w:val="21"/>
              </w:rPr>
            </w:pPr>
            <w:r>
              <w:rPr>
                <w:sz w:val="21"/>
              </w:rPr>
              <w:t>分题目</w:t>
            </w:r>
          </w:p>
        </w:tc>
        <w:tc>
          <w:tcPr>
            <w:tcW w:w="3730" w:type="dxa"/>
            <w:gridSpan w:val="4"/>
            <w:tcBorders>
              <w:top w:val="single" w:sz="6" w:space="0" w:color="000000"/>
              <w:left w:val="single" w:sz="6" w:space="0" w:color="000000"/>
              <w:bottom w:val="single" w:sz="6" w:space="0" w:color="000000"/>
              <w:right w:val="single" w:sz="6" w:space="0" w:color="000000"/>
            </w:tcBorders>
          </w:tcPr>
          <w:p w14:paraId="2A089FD3" w14:textId="77777777" w:rsidR="00D374EF" w:rsidRDefault="00D374EF">
            <w:pPr>
              <w:pStyle w:val="TableParagraph"/>
              <w:spacing w:before="12"/>
              <w:rPr>
                <w:sz w:val="16"/>
              </w:rPr>
            </w:pPr>
          </w:p>
          <w:p w14:paraId="27E825B0" w14:textId="77777777" w:rsidR="00D374EF" w:rsidRDefault="00E96B47">
            <w:pPr>
              <w:pStyle w:val="TableParagraph"/>
              <w:ind w:left="114"/>
              <w:rPr>
                <w:rFonts w:ascii="Times New Roman"/>
                <w:sz w:val="21"/>
              </w:rPr>
            </w:pPr>
            <w:r>
              <w:rPr>
                <w:rFonts w:ascii="Times New Roman"/>
                <w:sz w:val="21"/>
              </w:rPr>
              <w:t>1.</w:t>
            </w:r>
          </w:p>
        </w:tc>
        <w:tc>
          <w:tcPr>
            <w:tcW w:w="3720" w:type="dxa"/>
            <w:gridSpan w:val="4"/>
            <w:tcBorders>
              <w:top w:val="single" w:sz="6" w:space="0" w:color="000000"/>
              <w:left w:val="single" w:sz="6" w:space="0" w:color="000000"/>
              <w:bottom w:val="single" w:sz="6" w:space="0" w:color="000000"/>
            </w:tcBorders>
          </w:tcPr>
          <w:p w14:paraId="0FFAA815" w14:textId="77777777" w:rsidR="00D374EF" w:rsidRDefault="00D374EF">
            <w:pPr>
              <w:pStyle w:val="TableParagraph"/>
              <w:spacing w:before="12"/>
              <w:rPr>
                <w:sz w:val="16"/>
              </w:rPr>
            </w:pPr>
          </w:p>
          <w:p w14:paraId="1E0EEA9F" w14:textId="77777777" w:rsidR="00D374EF" w:rsidRDefault="00E96B47">
            <w:pPr>
              <w:pStyle w:val="TableParagraph"/>
              <w:ind w:left="114"/>
              <w:rPr>
                <w:rFonts w:ascii="Times New Roman"/>
                <w:sz w:val="21"/>
              </w:rPr>
            </w:pPr>
            <w:r>
              <w:rPr>
                <w:rFonts w:ascii="Times New Roman"/>
                <w:sz w:val="21"/>
              </w:rPr>
              <w:t>2.</w:t>
            </w:r>
          </w:p>
        </w:tc>
      </w:tr>
      <w:tr w:rsidR="00D374EF" w14:paraId="3885073E" w14:textId="77777777">
        <w:trPr>
          <w:trHeight w:val="454"/>
        </w:trPr>
        <w:tc>
          <w:tcPr>
            <w:tcW w:w="1361" w:type="dxa"/>
            <w:tcBorders>
              <w:top w:val="single" w:sz="6" w:space="0" w:color="000000"/>
              <w:bottom w:val="single" w:sz="6" w:space="0" w:color="000000"/>
              <w:right w:val="single" w:sz="6" w:space="0" w:color="000000"/>
            </w:tcBorders>
          </w:tcPr>
          <w:p w14:paraId="1AC7C231" w14:textId="77777777" w:rsidR="00D374EF" w:rsidRDefault="00E96B47">
            <w:pPr>
              <w:pStyle w:val="TableParagraph"/>
              <w:spacing w:before="92"/>
              <w:ind w:left="135" w:right="113"/>
              <w:jc w:val="center"/>
              <w:rPr>
                <w:sz w:val="21"/>
              </w:rPr>
            </w:pPr>
            <w:r>
              <w:rPr>
                <w:sz w:val="21"/>
              </w:rPr>
              <w:t>可指导人数</w:t>
            </w:r>
          </w:p>
        </w:tc>
        <w:tc>
          <w:tcPr>
            <w:tcW w:w="1531" w:type="dxa"/>
            <w:gridSpan w:val="2"/>
            <w:tcBorders>
              <w:top w:val="single" w:sz="6" w:space="0" w:color="000000"/>
              <w:left w:val="single" w:sz="6" w:space="0" w:color="000000"/>
              <w:bottom w:val="single" w:sz="6" w:space="0" w:color="000000"/>
              <w:right w:val="single" w:sz="6" w:space="0" w:color="000000"/>
            </w:tcBorders>
          </w:tcPr>
          <w:p w14:paraId="7C7182E0" w14:textId="33F2B3A1" w:rsidR="00D374EF" w:rsidRDefault="007258FC">
            <w:pPr>
              <w:pStyle w:val="TableParagraph"/>
              <w:rPr>
                <w:rFonts w:ascii="Times New Roman"/>
              </w:rPr>
            </w:pPr>
            <w:ins w:id="6" w:author="Deyn Lu" w:date="2021-11-17T13:44:00Z">
              <w:r>
                <w:rPr>
                  <w:rFonts w:ascii="Times New Roman"/>
                </w:rPr>
                <w:t>1</w:t>
              </w:r>
            </w:ins>
          </w:p>
        </w:tc>
        <w:tc>
          <w:tcPr>
            <w:tcW w:w="1644" w:type="dxa"/>
            <w:tcBorders>
              <w:top w:val="single" w:sz="6" w:space="0" w:color="000000"/>
              <w:left w:val="single" w:sz="6" w:space="0" w:color="000000"/>
              <w:bottom w:val="single" w:sz="6" w:space="0" w:color="000000"/>
              <w:right w:val="single" w:sz="6" w:space="0" w:color="000000"/>
            </w:tcBorders>
          </w:tcPr>
          <w:p w14:paraId="29B6CA9B" w14:textId="77777777" w:rsidR="00D374EF" w:rsidRDefault="00E96B47">
            <w:pPr>
              <w:pStyle w:val="TableParagraph"/>
              <w:spacing w:before="92"/>
              <w:ind w:left="408"/>
              <w:rPr>
                <w:sz w:val="21"/>
              </w:rPr>
            </w:pPr>
            <w:r>
              <w:rPr>
                <w:sz w:val="21"/>
              </w:rPr>
              <w:t>课题类型</w:t>
            </w:r>
          </w:p>
        </w:tc>
        <w:tc>
          <w:tcPr>
            <w:tcW w:w="5806" w:type="dxa"/>
            <w:gridSpan w:val="7"/>
            <w:tcBorders>
              <w:top w:val="single" w:sz="6" w:space="0" w:color="000000"/>
              <w:left w:val="single" w:sz="6" w:space="0" w:color="000000"/>
              <w:bottom w:val="single" w:sz="6" w:space="0" w:color="000000"/>
            </w:tcBorders>
          </w:tcPr>
          <w:p w14:paraId="64876044" w14:textId="00E2035B" w:rsidR="00D374EF" w:rsidRDefault="00E96B47">
            <w:pPr>
              <w:pStyle w:val="TableParagraph"/>
              <w:tabs>
                <w:tab w:val="left" w:pos="1665"/>
                <w:tab w:val="left" w:pos="2555"/>
                <w:tab w:val="left" w:pos="4050"/>
                <w:tab w:val="left" w:pos="4941"/>
              </w:tabs>
              <w:spacing w:before="92"/>
              <w:ind w:left="114"/>
              <w:rPr>
                <w:rFonts w:ascii="Times New Roman" w:eastAsia="Times New Roman"/>
                <w:sz w:val="21"/>
              </w:rPr>
            </w:pPr>
            <w:r>
              <w:rPr>
                <w:sz w:val="21"/>
              </w:rPr>
              <w:t>工程生产实际</w:t>
            </w:r>
            <w:r>
              <w:rPr>
                <w:rFonts w:ascii="Times New Roman" w:eastAsia="Times New Roman"/>
                <w:sz w:val="21"/>
              </w:rPr>
              <w:t>(</w:t>
            </w:r>
            <w:r>
              <w:rPr>
                <w:rFonts w:ascii="Times New Roman" w:eastAsia="Times New Roman"/>
                <w:sz w:val="21"/>
              </w:rPr>
              <w:tab/>
              <w:t>)</w:t>
            </w:r>
            <w:r>
              <w:rPr>
                <w:rFonts w:ascii="Times New Roman" w:eastAsia="Times New Roman"/>
                <w:spacing w:val="58"/>
                <w:sz w:val="21"/>
              </w:rPr>
              <w:t xml:space="preserve"> </w:t>
            </w:r>
            <w:r>
              <w:rPr>
                <w:sz w:val="21"/>
              </w:rPr>
              <w:t>科研</w:t>
            </w:r>
            <w:r>
              <w:rPr>
                <w:rFonts w:ascii="Times New Roman" w:eastAsia="Times New Roman"/>
                <w:sz w:val="21"/>
              </w:rPr>
              <w:t>(</w:t>
            </w:r>
            <w:r>
              <w:rPr>
                <w:rFonts w:ascii="Times New Roman" w:eastAsia="Times New Roman"/>
                <w:sz w:val="21"/>
              </w:rPr>
              <w:tab/>
              <w:t>)</w:t>
            </w:r>
            <w:r>
              <w:rPr>
                <w:rFonts w:ascii="Times New Roman" w:eastAsia="Times New Roman"/>
                <w:spacing w:val="33"/>
                <w:sz w:val="21"/>
              </w:rPr>
              <w:t xml:space="preserve"> </w:t>
            </w:r>
            <w:r>
              <w:rPr>
                <w:sz w:val="21"/>
              </w:rPr>
              <w:t>实验室建设</w:t>
            </w:r>
            <w:r>
              <w:rPr>
                <w:rFonts w:ascii="Times New Roman" w:eastAsia="Times New Roman"/>
                <w:sz w:val="21"/>
              </w:rPr>
              <w:t>(</w:t>
            </w:r>
            <w:r>
              <w:rPr>
                <w:rFonts w:ascii="Times New Roman" w:eastAsia="Times New Roman"/>
                <w:sz w:val="21"/>
              </w:rPr>
              <w:tab/>
              <w:t>)</w:t>
            </w:r>
            <w:r>
              <w:rPr>
                <w:rFonts w:ascii="Times New Roman" w:eastAsia="Times New Roman"/>
                <w:spacing w:val="58"/>
                <w:sz w:val="21"/>
              </w:rPr>
              <w:t xml:space="preserve"> </w:t>
            </w:r>
            <w:r>
              <w:rPr>
                <w:sz w:val="21"/>
              </w:rPr>
              <w:t>其他</w:t>
            </w:r>
            <w:r>
              <w:rPr>
                <w:rFonts w:ascii="Times New Roman" w:eastAsia="Times New Roman"/>
                <w:sz w:val="21"/>
              </w:rPr>
              <w:t>(</w:t>
            </w:r>
            <w:ins w:id="7" w:author="Deyn Lu" w:date="2021-11-17T13:44:00Z">
              <w:r w:rsidR="007258FC">
                <w:rPr>
                  <w:rFonts w:ascii="Segoe UI Symbol" w:eastAsia="Times New Roman" w:hAnsi="Segoe UI Symbol"/>
                  <w:sz w:val="21"/>
                </w:rPr>
                <w:t>✓</w:t>
              </w:r>
            </w:ins>
            <w:r>
              <w:rPr>
                <w:rFonts w:ascii="Times New Roman" w:eastAsia="Times New Roman"/>
                <w:sz w:val="21"/>
              </w:rPr>
              <w:tab/>
              <w:t>)</w:t>
            </w:r>
          </w:p>
        </w:tc>
      </w:tr>
      <w:tr w:rsidR="00D374EF" w14:paraId="531F44DB" w14:textId="77777777">
        <w:trPr>
          <w:trHeight w:val="438"/>
        </w:trPr>
        <w:tc>
          <w:tcPr>
            <w:tcW w:w="1361" w:type="dxa"/>
            <w:tcBorders>
              <w:top w:val="single" w:sz="6" w:space="0" w:color="000000"/>
              <w:bottom w:val="single" w:sz="6" w:space="0" w:color="000000"/>
              <w:right w:val="single" w:sz="6" w:space="0" w:color="000000"/>
            </w:tcBorders>
          </w:tcPr>
          <w:p w14:paraId="627396A2" w14:textId="77777777" w:rsidR="00D374EF" w:rsidRDefault="00E96B47">
            <w:pPr>
              <w:pStyle w:val="TableParagraph"/>
              <w:spacing w:before="83"/>
              <w:ind w:left="134" w:right="113"/>
              <w:jc w:val="center"/>
              <w:rPr>
                <w:sz w:val="21"/>
              </w:rPr>
            </w:pPr>
            <w:r>
              <w:rPr>
                <w:sz w:val="21"/>
              </w:rPr>
              <w:t>毕设类型</w:t>
            </w:r>
          </w:p>
        </w:tc>
        <w:tc>
          <w:tcPr>
            <w:tcW w:w="4459" w:type="dxa"/>
            <w:gridSpan w:val="5"/>
            <w:tcBorders>
              <w:top w:val="single" w:sz="6" w:space="0" w:color="000000"/>
              <w:left w:val="single" w:sz="6" w:space="0" w:color="000000"/>
              <w:bottom w:val="single" w:sz="6" w:space="0" w:color="000000"/>
              <w:right w:val="single" w:sz="6" w:space="0" w:color="000000"/>
            </w:tcBorders>
          </w:tcPr>
          <w:p w14:paraId="0766BF23" w14:textId="79A761B1" w:rsidR="00D374EF" w:rsidRDefault="00E96B47">
            <w:pPr>
              <w:pStyle w:val="TableParagraph"/>
              <w:tabs>
                <w:tab w:val="left" w:pos="833"/>
                <w:tab w:val="left" w:pos="1450"/>
              </w:tabs>
              <w:spacing w:before="20"/>
              <w:ind w:left="114"/>
              <w:rPr>
                <w:sz w:val="21"/>
              </w:rPr>
            </w:pPr>
            <w:r>
              <w:rPr>
                <w:sz w:val="21"/>
              </w:rPr>
              <w:t>设计</w:t>
            </w:r>
            <w:r>
              <w:rPr>
                <w:rFonts w:ascii="Times New Roman" w:eastAsia="Times New Roman"/>
                <w:sz w:val="21"/>
              </w:rPr>
              <w:t>(</w:t>
            </w:r>
            <w:r>
              <w:rPr>
                <w:rFonts w:ascii="Times New Roman" w:eastAsia="Times New Roman"/>
                <w:sz w:val="21"/>
              </w:rPr>
              <w:tab/>
            </w:r>
            <w:ins w:id="8" w:author="Deyn Lu" w:date="2021-11-17T13:44:00Z">
              <w:r w:rsidR="007258FC">
                <w:rPr>
                  <w:rFonts w:ascii="Segoe UI Symbol" w:eastAsia="Times New Roman" w:hAnsi="Segoe UI Symbol"/>
                  <w:sz w:val="21"/>
                </w:rPr>
                <w:t>✓</w:t>
              </w:r>
            </w:ins>
            <w:r>
              <w:rPr>
                <w:rFonts w:ascii="Times New Roman" w:eastAsia="Times New Roman"/>
                <w:sz w:val="21"/>
              </w:rPr>
              <w:t>)</w:t>
            </w:r>
            <w:r>
              <w:rPr>
                <w:rFonts w:ascii="Times New Roman" w:eastAsia="Times New Roman"/>
                <w:sz w:val="21"/>
              </w:rPr>
              <w:tab/>
            </w:r>
            <w:r>
              <w:rPr>
                <w:sz w:val="21"/>
              </w:rPr>
              <w:t>论文（</w:t>
            </w:r>
            <w:r>
              <w:rPr>
                <w:spacing w:val="13"/>
                <w:sz w:val="21"/>
              </w:rPr>
              <w:t xml:space="preserve"> </w:t>
            </w:r>
            <w:r>
              <w:rPr>
                <w:sz w:val="21"/>
              </w:rPr>
              <w:t>）</w:t>
            </w:r>
          </w:p>
        </w:tc>
        <w:tc>
          <w:tcPr>
            <w:tcW w:w="1521" w:type="dxa"/>
            <w:gridSpan w:val="3"/>
            <w:tcBorders>
              <w:top w:val="single" w:sz="6" w:space="0" w:color="000000"/>
              <w:left w:val="single" w:sz="6" w:space="0" w:color="000000"/>
              <w:bottom w:val="single" w:sz="6" w:space="0" w:color="000000"/>
              <w:right w:val="single" w:sz="6" w:space="0" w:color="000000"/>
            </w:tcBorders>
          </w:tcPr>
          <w:p w14:paraId="0BBF65FA" w14:textId="77777777" w:rsidR="00D374EF" w:rsidRDefault="00E96B47">
            <w:pPr>
              <w:pStyle w:val="TableParagraph"/>
              <w:spacing w:before="83"/>
              <w:ind w:left="242"/>
              <w:rPr>
                <w:sz w:val="21"/>
              </w:rPr>
            </w:pPr>
            <w:r>
              <w:rPr>
                <w:sz w:val="21"/>
              </w:rPr>
              <w:t>课题工作量</w:t>
            </w:r>
          </w:p>
        </w:tc>
        <w:tc>
          <w:tcPr>
            <w:tcW w:w="3001" w:type="dxa"/>
            <w:gridSpan w:val="2"/>
            <w:tcBorders>
              <w:top w:val="single" w:sz="6" w:space="0" w:color="000000"/>
              <w:left w:val="single" w:sz="6" w:space="0" w:color="000000"/>
              <w:bottom w:val="single" w:sz="6" w:space="0" w:color="000000"/>
            </w:tcBorders>
          </w:tcPr>
          <w:p w14:paraId="48B7ED81" w14:textId="255BC6E1" w:rsidR="00D374EF" w:rsidRDefault="00E96B47">
            <w:pPr>
              <w:pStyle w:val="TableParagraph"/>
              <w:tabs>
                <w:tab w:val="left" w:pos="619"/>
                <w:tab w:val="left" w:pos="908"/>
                <w:tab w:val="left" w:pos="1626"/>
                <w:tab w:val="left" w:pos="1916"/>
                <w:tab w:val="left" w:pos="2420"/>
              </w:tabs>
              <w:spacing w:before="83"/>
              <w:ind w:left="114"/>
              <w:rPr>
                <w:rFonts w:ascii="Times New Roman" w:eastAsia="Times New Roman"/>
                <w:sz w:val="21"/>
              </w:rPr>
            </w:pPr>
            <w:r>
              <w:rPr>
                <w:sz w:val="21"/>
              </w:rPr>
              <w:t>大</w:t>
            </w:r>
            <w:r>
              <w:rPr>
                <w:rFonts w:ascii="Times New Roman" w:eastAsia="Times New Roman"/>
                <w:sz w:val="21"/>
              </w:rPr>
              <w:t>(</w:t>
            </w:r>
            <w:r>
              <w:rPr>
                <w:rFonts w:ascii="Times New Roman" w:eastAsia="Times New Roman"/>
                <w:sz w:val="21"/>
              </w:rPr>
              <w:tab/>
              <w:t>)</w:t>
            </w:r>
            <w:r>
              <w:rPr>
                <w:rFonts w:ascii="Times New Roman" w:eastAsia="Times New Roman"/>
                <w:sz w:val="21"/>
              </w:rPr>
              <w:tab/>
            </w:r>
            <w:r>
              <w:rPr>
                <w:sz w:val="21"/>
              </w:rPr>
              <w:t>适中</w:t>
            </w:r>
            <w:r>
              <w:rPr>
                <w:rFonts w:ascii="Times New Roman" w:eastAsia="Times New Roman"/>
                <w:sz w:val="21"/>
              </w:rPr>
              <w:t>(</w:t>
            </w:r>
            <w:ins w:id="9" w:author="Deyn Lu" w:date="2021-11-17T13:44:00Z">
              <w:r w:rsidR="007258FC">
                <w:rPr>
                  <w:rFonts w:ascii="Segoe UI Symbol" w:eastAsia="Times New Roman" w:hAnsi="Segoe UI Symbol"/>
                  <w:sz w:val="21"/>
                </w:rPr>
                <w:t>✓</w:t>
              </w:r>
            </w:ins>
            <w:r>
              <w:rPr>
                <w:rFonts w:ascii="Times New Roman" w:eastAsia="Times New Roman"/>
                <w:sz w:val="21"/>
              </w:rPr>
              <w:tab/>
              <w:t>)</w:t>
            </w:r>
            <w:r>
              <w:rPr>
                <w:rFonts w:ascii="Times New Roman" w:eastAsia="Times New Roman"/>
                <w:sz w:val="21"/>
              </w:rPr>
              <w:tab/>
            </w:r>
            <w:r>
              <w:rPr>
                <w:sz w:val="21"/>
              </w:rPr>
              <w:t>小</w:t>
            </w:r>
            <w:r>
              <w:rPr>
                <w:rFonts w:ascii="Times New Roman" w:eastAsia="Times New Roman"/>
                <w:sz w:val="21"/>
              </w:rPr>
              <w:t>(</w:t>
            </w:r>
            <w:r>
              <w:rPr>
                <w:rFonts w:ascii="Times New Roman" w:eastAsia="Times New Roman"/>
                <w:sz w:val="21"/>
              </w:rPr>
              <w:tab/>
              <w:t>)</w:t>
            </w:r>
          </w:p>
        </w:tc>
      </w:tr>
      <w:tr w:rsidR="00D374EF" w14:paraId="696A023D" w14:textId="77777777">
        <w:trPr>
          <w:trHeight w:val="438"/>
        </w:trPr>
        <w:tc>
          <w:tcPr>
            <w:tcW w:w="1361" w:type="dxa"/>
            <w:tcBorders>
              <w:top w:val="single" w:sz="6" w:space="0" w:color="000000"/>
              <w:bottom w:val="single" w:sz="6" w:space="0" w:color="000000"/>
              <w:right w:val="single" w:sz="6" w:space="0" w:color="000000"/>
            </w:tcBorders>
          </w:tcPr>
          <w:p w14:paraId="71A15AF9" w14:textId="77777777" w:rsidR="00D374EF" w:rsidRDefault="00E96B47">
            <w:pPr>
              <w:pStyle w:val="TableParagraph"/>
              <w:spacing w:before="85"/>
              <w:ind w:left="134" w:right="113"/>
              <w:jc w:val="center"/>
              <w:rPr>
                <w:sz w:val="21"/>
              </w:rPr>
            </w:pPr>
            <w:r>
              <w:rPr>
                <w:sz w:val="21"/>
              </w:rPr>
              <w:t>预期目标</w:t>
            </w:r>
          </w:p>
        </w:tc>
        <w:tc>
          <w:tcPr>
            <w:tcW w:w="4459" w:type="dxa"/>
            <w:gridSpan w:val="5"/>
            <w:tcBorders>
              <w:top w:val="single" w:sz="6" w:space="0" w:color="000000"/>
              <w:left w:val="single" w:sz="6" w:space="0" w:color="000000"/>
              <w:bottom w:val="single" w:sz="6" w:space="0" w:color="000000"/>
              <w:right w:val="single" w:sz="6" w:space="0" w:color="000000"/>
            </w:tcBorders>
          </w:tcPr>
          <w:p w14:paraId="562C055B" w14:textId="5009FFF6" w:rsidR="00D374EF" w:rsidRDefault="007258FC">
            <w:pPr>
              <w:pStyle w:val="TableParagraph"/>
              <w:rPr>
                <w:rFonts w:ascii="Times New Roman"/>
              </w:rPr>
            </w:pPr>
            <w:ins w:id="10" w:author="Deyn Lu" w:date="2021-11-17T13:44:00Z">
              <w:r>
                <w:rPr>
                  <w:rFonts w:ascii="Times New Roman" w:hint="eastAsia"/>
                </w:rPr>
                <w:t>完成</w:t>
              </w:r>
            </w:ins>
            <w:ins w:id="11" w:author="Deyn Lu" w:date="2021-11-17T13:45:00Z">
              <w:r w:rsidR="00830B67">
                <w:rPr>
                  <w:rFonts w:ascii="Times New Roman" w:hint="eastAsia"/>
                </w:rPr>
                <w:t>测量系统的软硬件开发</w:t>
              </w:r>
            </w:ins>
          </w:p>
        </w:tc>
        <w:tc>
          <w:tcPr>
            <w:tcW w:w="1521" w:type="dxa"/>
            <w:gridSpan w:val="3"/>
            <w:tcBorders>
              <w:top w:val="single" w:sz="6" w:space="0" w:color="000000"/>
              <w:left w:val="single" w:sz="6" w:space="0" w:color="000000"/>
              <w:bottom w:val="single" w:sz="6" w:space="0" w:color="000000"/>
              <w:right w:val="single" w:sz="6" w:space="0" w:color="000000"/>
            </w:tcBorders>
          </w:tcPr>
          <w:p w14:paraId="71D65A7C" w14:textId="77777777" w:rsidR="00D374EF" w:rsidRDefault="00E96B47">
            <w:pPr>
              <w:pStyle w:val="TableParagraph"/>
              <w:spacing w:before="85"/>
              <w:ind w:left="242"/>
              <w:rPr>
                <w:sz w:val="21"/>
              </w:rPr>
            </w:pPr>
            <w:r>
              <w:rPr>
                <w:sz w:val="21"/>
              </w:rPr>
              <w:t>课题难易度</w:t>
            </w:r>
          </w:p>
        </w:tc>
        <w:tc>
          <w:tcPr>
            <w:tcW w:w="3001" w:type="dxa"/>
            <w:gridSpan w:val="2"/>
            <w:tcBorders>
              <w:top w:val="single" w:sz="6" w:space="0" w:color="000000"/>
              <w:left w:val="single" w:sz="6" w:space="0" w:color="000000"/>
              <w:bottom w:val="single" w:sz="6" w:space="0" w:color="000000"/>
            </w:tcBorders>
          </w:tcPr>
          <w:p w14:paraId="475A2C80" w14:textId="4CE96341" w:rsidR="00D374EF" w:rsidRDefault="00E96B47">
            <w:pPr>
              <w:pStyle w:val="TableParagraph"/>
              <w:tabs>
                <w:tab w:val="left" w:pos="619"/>
                <w:tab w:val="left" w:pos="908"/>
                <w:tab w:val="left" w:pos="1626"/>
                <w:tab w:val="left" w:pos="1916"/>
                <w:tab w:val="left" w:pos="2420"/>
              </w:tabs>
              <w:spacing w:before="85"/>
              <w:ind w:left="114"/>
              <w:rPr>
                <w:rFonts w:ascii="Times New Roman" w:eastAsia="Times New Roman"/>
                <w:sz w:val="21"/>
              </w:rPr>
            </w:pPr>
            <w:r>
              <w:rPr>
                <w:sz w:val="21"/>
              </w:rPr>
              <w:t>难</w:t>
            </w:r>
            <w:r>
              <w:rPr>
                <w:rFonts w:ascii="Times New Roman" w:eastAsia="Times New Roman"/>
                <w:sz w:val="21"/>
              </w:rPr>
              <w:t>(</w:t>
            </w:r>
            <w:ins w:id="12" w:author="Deyn Lu" w:date="2021-11-17T13:44:00Z">
              <w:r w:rsidR="007258FC">
                <w:rPr>
                  <w:rFonts w:ascii="Segoe UI Symbol" w:eastAsia="Times New Roman" w:hAnsi="Segoe UI Symbol"/>
                  <w:sz w:val="21"/>
                </w:rPr>
                <w:t>✓</w:t>
              </w:r>
            </w:ins>
            <w:r>
              <w:rPr>
                <w:rFonts w:ascii="Times New Roman" w:eastAsia="Times New Roman"/>
                <w:sz w:val="21"/>
              </w:rPr>
              <w:tab/>
              <w:t>)</w:t>
            </w:r>
            <w:r>
              <w:rPr>
                <w:rFonts w:ascii="Times New Roman" w:eastAsia="Times New Roman"/>
                <w:sz w:val="21"/>
              </w:rPr>
              <w:tab/>
            </w:r>
            <w:r>
              <w:rPr>
                <w:sz w:val="21"/>
              </w:rPr>
              <w:t>适中</w:t>
            </w:r>
            <w:r>
              <w:rPr>
                <w:rFonts w:ascii="Times New Roman" w:eastAsia="Times New Roman"/>
                <w:sz w:val="21"/>
              </w:rPr>
              <w:t>(</w:t>
            </w:r>
            <w:r>
              <w:rPr>
                <w:rFonts w:ascii="Times New Roman" w:eastAsia="Times New Roman"/>
                <w:sz w:val="21"/>
              </w:rPr>
              <w:tab/>
              <w:t>)</w:t>
            </w:r>
            <w:r>
              <w:rPr>
                <w:rFonts w:ascii="Times New Roman" w:eastAsia="Times New Roman"/>
                <w:sz w:val="21"/>
              </w:rPr>
              <w:tab/>
            </w:r>
            <w:r>
              <w:rPr>
                <w:sz w:val="21"/>
              </w:rPr>
              <w:t>易</w:t>
            </w:r>
            <w:r>
              <w:rPr>
                <w:rFonts w:ascii="Times New Roman" w:eastAsia="Times New Roman"/>
                <w:sz w:val="21"/>
              </w:rPr>
              <w:t>(</w:t>
            </w:r>
            <w:r>
              <w:rPr>
                <w:rFonts w:ascii="Times New Roman" w:eastAsia="Times New Roman"/>
                <w:sz w:val="21"/>
              </w:rPr>
              <w:tab/>
              <w:t>)</w:t>
            </w:r>
          </w:p>
        </w:tc>
      </w:tr>
      <w:tr w:rsidR="00D374EF" w14:paraId="46D5EA5D" w14:textId="77777777">
        <w:trPr>
          <w:trHeight w:val="4056"/>
        </w:trPr>
        <w:tc>
          <w:tcPr>
            <w:tcW w:w="1361" w:type="dxa"/>
            <w:tcBorders>
              <w:top w:val="single" w:sz="6" w:space="0" w:color="000000"/>
              <w:bottom w:val="single" w:sz="6" w:space="0" w:color="000000"/>
              <w:right w:val="single" w:sz="6" w:space="0" w:color="000000"/>
            </w:tcBorders>
          </w:tcPr>
          <w:p w14:paraId="22E4D2E7" w14:textId="77777777" w:rsidR="00D374EF" w:rsidRDefault="00D374EF">
            <w:pPr>
              <w:pStyle w:val="TableParagraph"/>
              <w:rPr>
                <w:sz w:val="20"/>
              </w:rPr>
            </w:pPr>
          </w:p>
          <w:p w14:paraId="3F7B9B3F" w14:textId="77777777" w:rsidR="00D374EF" w:rsidRDefault="00D374EF">
            <w:pPr>
              <w:pStyle w:val="TableParagraph"/>
              <w:rPr>
                <w:sz w:val="20"/>
              </w:rPr>
            </w:pPr>
          </w:p>
          <w:p w14:paraId="03FF83A0" w14:textId="77777777" w:rsidR="00D374EF" w:rsidRDefault="00D374EF">
            <w:pPr>
              <w:pStyle w:val="TableParagraph"/>
              <w:rPr>
                <w:sz w:val="20"/>
              </w:rPr>
            </w:pPr>
          </w:p>
          <w:p w14:paraId="7C694C64" w14:textId="77777777" w:rsidR="00D374EF" w:rsidRDefault="00D374EF">
            <w:pPr>
              <w:pStyle w:val="TableParagraph"/>
              <w:rPr>
                <w:sz w:val="20"/>
              </w:rPr>
            </w:pPr>
          </w:p>
          <w:p w14:paraId="6EA48C2A" w14:textId="77777777" w:rsidR="00D374EF" w:rsidRDefault="00D374EF">
            <w:pPr>
              <w:pStyle w:val="TableParagraph"/>
              <w:rPr>
                <w:sz w:val="20"/>
              </w:rPr>
            </w:pPr>
          </w:p>
          <w:p w14:paraId="39A22091" w14:textId="77777777" w:rsidR="00D374EF" w:rsidRDefault="00D374EF">
            <w:pPr>
              <w:pStyle w:val="TableParagraph"/>
              <w:rPr>
                <w:sz w:val="20"/>
              </w:rPr>
            </w:pPr>
          </w:p>
          <w:p w14:paraId="1BC83784" w14:textId="77777777" w:rsidR="00D374EF" w:rsidRDefault="00D374EF">
            <w:pPr>
              <w:pStyle w:val="TableParagraph"/>
              <w:spacing w:before="9"/>
              <w:rPr>
                <w:sz w:val="27"/>
              </w:rPr>
            </w:pPr>
          </w:p>
          <w:p w14:paraId="6B067873" w14:textId="77777777" w:rsidR="00D374EF" w:rsidRDefault="00E96B47">
            <w:pPr>
              <w:pStyle w:val="TableParagraph"/>
              <w:spacing w:before="1"/>
              <w:ind w:left="134" w:right="113"/>
              <w:jc w:val="center"/>
              <w:rPr>
                <w:sz w:val="21"/>
              </w:rPr>
            </w:pPr>
            <w:r>
              <w:rPr>
                <w:sz w:val="21"/>
              </w:rPr>
              <w:t>立题依据</w:t>
            </w:r>
          </w:p>
        </w:tc>
        <w:tc>
          <w:tcPr>
            <w:tcW w:w="8981" w:type="dxa"/>
            <w:gridSpan w:val="10"/>
            <w:tcBorders>
              <w:top w:val="single" w:sz="6" w:space="0" w:color="000000"/>
              <w:left w:val="single" w:sz="6" w:space="0" w:color="000000"/>
              <w:bottom w:val="single" w:sz="6" w:space="0" w:color="000000"/>
            </w:tcBorders>
          </w:tcPr>
          <w:p w14:paraId="1082CE44" w14:textId="0BE5D285" w:rsidR="002111A5" w:rsidRPr="002111A5" w:rsidRDefault="002111A5" w:rsidP="002111A5">
            <w:pPr>
              <w:pStyle w:val="TableParagraph"/>
              <w:ind w:firstLineChars="200" w:firstLine="440"/>
              <w:rPr>
                <w:rFonts w:ascii="Times New Roman"/>
              </w:rPr>
            </w:pPr>
            <w:r w:rsidRPr="002111A5">
              <w:rPr>
                <w:rFonts w:ascii="Times New Roman" w:hint="eastAsia"/>
              </w:rPr>
              <w:t>在野外作业以及车上作业等非实验室环境中，现有的</w:t>
            </w:r>
            <w:ins w:id="13" w:author="Deyn Lu" w:date="2021-11-17T11:28:00Z">
              <w:r w:rsidR="00342B0D">
                <w:rPr>
                  <w:rFonts w:ascii="Times New Roman" w:hint="eastAsia"/>
                </w:rPr>
                <w:t>测试</w:t>
              </w:r>
            </w:ins>
            <w:del w:id="14" w:author="Deyn Lu" w:date="2021-11-17T11:28:00Z">
              <w:r w:rsidRPr="002111A5" w:rsidDel="00342B0D">
                <w:rPr>
                  <w:rFonts w:ascii="Times New Roman" w:hint="eastAsia"/>
                </w:rPr>
                <w:delText>实验</w:delText>
              </w:r>
            </w:del>
            <w:r w:rsidRPr="002111A5">
              <w:rPr>
                <w:rFonts w:ascii="Times New Roman" w:hint="eastAsia"/>
              </w:rPr>
              <w:t>设备使用较为繁琐，有着需找到合适电源、携带并使用个人电脑、携带大量传感器、采集启停延迟较大等问题、且稳定性、便捷性不高，十分不利于实验人员在</w:t>
            </w:r>
            <w:ins w:id="15" w:author="Deyn Lu" w:date="2021-11-17T11:28:00Z">
              <w:r w:rsidR="00342B0D">
                <w:rPr>
                  <w:rFonts w:ascii="Times New Roman" w:hint="eastAsia"/>
                </w:rPr>
                <w:t>户外做测试</w:t>
              </w:r>
            </w:ins>
            <w:del w:id="16" w:author="Deyn Lu" w:date="2021-11-17T11:28:00Z">
              <w:r w:rsidRPr="002111A5" w:rsidDel="00342B0D">
                <w:rPr>
                  <w:rFonts w:ascii="Times New Roman" w:hint="eastAsia"/>
                </w:rPr>
                <w:delText>非实验室环境下作业</w:delText>
              </w:r>
            </w:del>
            <w:r w:rsidRPr="002111A5">
              <w:rPr>
                <w:rFonts w:ascii="Times New Roman" w:hint="eastAsia"/>
              </w:rPr>
              <w:t>，考虑到</w:t>
            </w:r>
            <w:ins w:id="17" w:author="Deyn Lu" w:date="2021-11-17T11:30:00Z">
              <w:r w:rsidR="00342B0D">
                <w:rPr>
                  <w:rFonts w:ascii="Times New Roman" w:hint="eastAsia"/>
                </w:rPr>
                <w:t>效率</w:t>
              </w:r>
              <w:del w:id="18" w:author="Jingcheng Xiao" w:date="2021-11-17T14:06:00Z">
                <w:r w:rsidR="00342B0D" w:rsidDel="005C4149">
                  <w:rPr>
                    <w:rFonts w:ascii="Times New Roman" w:hint="eastAsia"/>
                  </w:rPr>
                  <w:delText>，</w:delText>
                </w:r>
              </w:del>
              <w:r w:rsidR="00342B0D">
                <w:rPr>
                  <w:rFonts w:ascii="Times New Roman" w:hint="eastAsia"/>
                </w:rPr>
                <w:t>和生成，</w:t>
              </w:r>
            </w:ins>
            <w:del w:id="19" w:author="Deyn Lu" w:date="2021-11-17T11:30:00Z">
              <w:r w:rsidRPr="002111A5" w:rsidDel="00342B0D">
                <w:rPr>
                  <w:rFonts w:ascii="Times New Roman" w:hint="eastAsia"/>
                </w:rPr>
                <w:delText>企业需要以及个人特长</w:delText>
              </w:r>
            </w:del>
            <w:del w:id="20" w:author="Jingcheng Xiao" w:date="2021-11-17T14:06:00Z">
              <w:r w:rsidRPr="002111A5" w:rsidDel="005C4149">
                <w:rPr>
                  <w:rFonts w:ascii="Times New Roman" w:hint="eastAsia"/>
                </w:rPr>
                <w:delText>，</w:delText>
              </w:r>
            </w:del>
            <w:r w:rsidRPr="002111A5">
              <w:rPr>
                <w:rFonts w:ascii="Times New Roman" w:hint="eastAsia"/>
              </w:rPr>
              <w:t>拟开发综合性便携实验箱，为野外作业客制化设计，以使用为核心，制作出实物。</w:t>
            </w:r>
          </w:p>
          <w:p w14:paraId="7247C823" w14:textId="0C28D120" w:rsidR="00D374EF" w:rsidRDefault="002111A5" w:rsidP="002111A5">
            <w:pPr>
              <w:pStyle w:val="TableParagraph"/>
              <w:ind w:firstLineChars="200" w:firstLine="440"/>
              <w:rPr>
                <w:rFonts w:ascii="Times New Roman"/>
              </w:rPr>
            </w:pPr>
            <w:r w:rsidRPr="002111A5">
              <w:rPr>
                <w:rFonts w:ascii="Times New Roman" w:hint="eastAsia"/>
              </w:rPr>
              <w:t>主要工作是将每个模块定制化与集成化，缩小整体体积，</w:t>
            </w:r>
            <w:ins w:id="21" w:author="Deyn Lu" w:date="2021-11-17T11:31:00Z">
              <w:r w:rsidR="00342B0D">
                <w:rPr>
                  <w:rFonts w:ascii="Times New Roman" w:hint="eastAsia"/>
                </w:rPr>
                <w:t>在</w:t>
              </w:r>
            </w:ins>
            <w:del w:id="22" w:author="Deyn Lu" w:date="2021-11-17T11:30:00Z">
              <w:r w:rsidRPr="002111A5" w:rsidDel="00342B0D">
                <w:rPr>
                  <w:rFonts w:ascii="Times New Roman" w:hint="eastAsia"/>
                </w:rPr>
                <w:delText>再</w:delText>
              </w:r>
            </w:del>
            <w:r w:rsidRPr="002111A5">
              <w:rPr>
                <w:rFonts w:ascii="Times New Roman" w:hint="eastAsia"/>
              </w:rPr>
              <w:t>不牺牲整体性能的前提下尽可能的使整个设备更加的人性化，增强整个设备的人机交互性能用以提高用户体验，增加设备的通用性，用以适应不同的使用场景，以及增加安全性校验，确保设备的信息安全。</w:t>
            </w:r>
          </w:p>
        </w:tc>
      </w:tr>
      <w:tr w:rsidR="00D374EF" w14:paraId="3C2DDCFB" w14:textId="77777777">
        <w:trPr>
          <w:trHeight w:val="4367"/>
        </w:trPr>
        <w:tc>
          <w:tcPr>
            <w:tcW w:w="1361" w:type="dxa"/>
            <w:tcBorders>
              <w:top w:val="single" w:sz="6" w:space="0" w:color="000000"/>
              <w:right w:val="single" w:sz="6" w:space="0" w:color="000000"/>
            </w:tcBorders>
          </w:tcPr>
          <w:p w14:paraId="178CD12C" w14:textId="77777777" w:rsidR="00D374EF" w:rsidRDefault="00D374EF">
            <w:pPr>
              <w:pStyle w:val="TableParagraph"/>
              <w:rPr>
                <w:sz w:val="20"/>
              </w:rPr>
            </w:pPr>
          </w:p>
          <w:p w14:paraId="1041413B" w14:textId="77777777" w:rsidR="00D374EF" w:rsidRDefault="00D374EF">
            <w:pPr>
              <w:pStyle w:val="TableParagraph"/>
              <w:rPr>
                <w:sz w:val="20"/>
              </w:rPr>
            </w:pPr>
          </w:p>
          <w:p w14:paraId="32702969" w14:textId="77777777" w:rsidR="00D374EF" w:rsidRDefault="00D374EF">
            <w:pPr>
              <w:pStyle w:val="TableParagraph"/>
              <w:rPr>
                <w:sz w:val="20"/>
              </w:rPr>
            </w:pPr>
          </w:p>
          <w:p w14:paraId="13F164BC" w14:textId="77777777" w:rsidR="00D374EF" w:rsidRDefault="00D374EF">
            <w:pPr>
              <w:pStyle w:val="TableParagraph"/>
              <w:rPr>
                <w:sz w:val="20"/>
              </w:rPr>
            </w:pPr>
          </w:p>
          <w:p w14:paraId="2EB22DA1" w14:textId="77777777" w:rsidR="00D374EF" w:rsidRDefault="00D374EF">
            <w:pPr>
              <w:pStyle w:val="TableParagraph"/>
              <w:rPr>
                <w:sz w:val="20"/>
              </w:rPr>
            </w:pPr>
          </w:p>
          <w:p w14:paraId="048D4F36" w14:textId="77777777" w:rsidR="00D374EF" w:rsidRDefault="00D374EF">
            <w:pPr>
              <w:pStyle w:val="TableParagraph"/>
              <w:rPr>
                <w:sz w:val="20"/>
              </w:rPr>
            </w:pPr>
          </w:p>
          <w:p w14:paraId="3C24764D" w14:textId="77777777" w:rsidR="00D374EF" w:rsidRDefault="00D374EF">
            <w:pPr>
              <w:pStyle w:val="TableParagraph"/>
              <w:spacing w:before="8"/>
              <w:rPr>
                <w:sz w:val="27"/>
              </w:rPr>
            </w:pPr>
          </w:p>
          <w:p w14:paraId="5DDB3DD7" w14:textId="77777777" w:rsidR="00D374EF" w:rsidRDefault="00E96B47">
            <w:pPr>
              <w:pStyle w:val="TableParagraph"/>
              <w:spacing w:line="278" w:lineRule="auto"/>
              <w:ind w:left="259" w:right="236"/>
              <w:rPr>
                <w:sz w:val="21"/>
              </w:rPr>
            </w:pPr>
            <w:r>
              <w:rPr>
                <w:spacing w:val="-1"/>
                <w:sz w:val="21"/>
              </w:rPr>
              <w:t>课题主要研究内容</w:t>
            </w:r>
          </w:p>
        </w:tc>
        <w:tc>
          <w:tcPr>
            <w:tcW w:w="8981" w:type="dxa"/>
            <w:gridSpan w:val="10"/>
            <w:tcBorders>
              <w:top w:val="single" w:sz="6" w:space="0" w:color="000000"/>
              <w:left w:val="single" w:sz="6" w:space="0" w:color="000000"/>
            </w:tcBorders>
          </w:tcPr>
          <w:p w14:paraId="2EA01911" w14:textId="77777777" w:rsidR="002111A5" w:rsidRPr="002111A5" w:rsidRDefault="002111A5" w:rsidP="002111A5">
            <w:pPr>
              <w:pStyle w:val="TableParagraph"/>
              <w:ind w:firstLineChars="200" w:firstLine="440"/>
              <w:rPr>
                <w:rFonts w:ascii="Times New Roman"/>
              </w:rPr>
            </w:pPr>
            <w:r w:rsidRPr="002111A5">
              <w:rPr>
                <w:rFonts w:ascii="Times New Roman" w:hint="eastAsia"/>
              </w:rPr>
              <w:t>整体分为</w:t>
            </w:r>
            <w:r w:rsidRPr="002111A5">
              <w:rPr>
                <w:rFonts w:ascii="Times New Roman"/>
              </w:rPr>
              <w:t>2</w:t>
            </w:r>
            <w:r w:rsidRPr="002111A5">
              <w:rPr>
                <w:rFonts w:ascii="Times New Roman"/>
              </w:rPr>
              <w:t>部分，机械结构以及供电部分和系统设计与软件部分，本人主要负责系统设计与软件部分，系统整体大致分为</w:t>
            </w:r>
            <w:r w:rsidRPr="002111A5">
              <w:rPr>
                <w:rFonts w:ascii="Times New Roman"/>
              </w:rPr>
              <w:t>Sensor &amp; ADC</w:t>
            </w:r>
            <w:r w:rsidRPr="002111A5">
              <w:rPr>
                <w:rFonts w:ascii="Times New Roman"/>
              </w:rPr>
              <w:t>模块、</w:t>
            </w:r>
            <w:r w:rsidRPr="002111A5">
              <w:rPr>
                <w:rFonts w:ascii="Times New Roman"/>
              </w:rPr>
              <w:t xml:space="preserve">Speed/Quantity Measurement </w:t>
            </w:r>
            <w:r w:rsidRPr="002111A5">
              <w:rPr>
                <w:rFonts w:ascii="Times New Roman"/>
              </w:rPr>
              <w:t>模块、</w:t>
            </w:r>
            <w:r w:rsidRPr="002111A5">
              <w:rPr>
                <w:rFonts w:ascii="Times New Roman"/>
              </w:rPr>
              <w:t>Main control Unit</w:t>
            </w:r>
            <w:r w:rsidRPr="002111A5">
              <w:rPr>
                <w:rFonts w:ascii="Times New Roman"/>
              </w:rPr>
              <w:t>模块、</w:t>
            </w:r>
            <w:r w:rsidRPr="002111A5">
              <w:rPr>
                <w:rFonts w:ascii="Times New Roman"/>
              </w:rPr>
              <w:t>Remote Terminal</w:t>
            </w:r>
            <w:r w:rsidRPr="002111A5">
              <w:rPr>
                <w:rFonts w:ascii="Times New Roman"/>
              </w:rPr>
              <w:t>模块以及</w:t>
            </w:r>
            <w:r w:rsidRPr="002111A5">
              <w:rPr>
                <w:rFonts w:ascii="Times New Roman"/>
              </w:rPr>
              <w:t>HMI Display</w:t>
            </w:r>
            <w:r w:rsidRPr="002111A5">
              <w:rPr>
                <w:rFonts w:ascii="Times New Roman"/>
              </w:rPr>
              <w:t>模块。</w:t>
            </w:r>
          </w:p>
          <w:p w14:paraId="3EE04117" w14:textId="14EB81E8" w:rsidR="00D374EF" w:rsidRDefault="002111A5" w:rsidP="002111A5">
            <w:pPr>
              <w:pStyle w:val="TableParagraph"/>
              <w:ind w:firstLineChars="200" w:firstLine="440"/>
              <w:rPr>
                <w:rFonts w:ascii="Times New Roman"/>
              </w:rPr>
            </w:pPr>
            <w:r w:rsidRPr="002111A5">
              <w:rPr>
                <w:rFonts w:ascii="Times New Roman"/>
              </w:rPr>
              <w:t>Sensor &amp; ADC</w:t>
            </w:r>
            <w:r w:rsidRPr="002111A5">
              <w:rPr>
                <w:rFonts w:ascii="Times New Roman"/>
              </w:rPr>
              <w:t>模块负责将发动机相关物理参数如缸压、温度等软换成对应数字量，以便记录、分析、显示；</w:t>
            </w:r>
            <w:r w:rsidRPr="002111A5">
              <w:rPr>
                <w:rFonts w:ascii="Times New Roman"/>
              </w:rPr>
              <w:t>Speed/Quantity Measurement</w:t>
            </w:r>
            <w:r w:rsidRPr="002111A5">
              <w:rPr>
                <w:rFonts w:ascii="Times New Roman"/>
              </w:rPr>
              <w:t>模块负责处理转速传感器输出方波或者正弦波，将其与转换成实际的转速记录，以及高采样率的采样电荷’</w:t>
            </w:r>
            <w:r w:rsidRPr="002111A5">
              <w:rPr>
                <w:rFonts w:ascii="Times New Roman"/>
              </w:rPr>
              <w:t>Main control Unit</w:t>
            </w:r>
            <w:r w:rsidRPr="002111A5">
              <w:rPr>
                <w:rFonts w:ascii="Times New Roman"/>
              </w:rPr>
              <w:t>模块是整个系统的核心，负责与各个模块通讯、协调各个模块的工作，并将数据加密记录至</w:t>
            </w:r>
            <w:r w:rsidRPr="002111A5">
              <w:rPr>
                <w:rFonts w:ascii="Times New Roman"/>
              </w:rPr>
              <w:t>SD</w:t>
            </w:r>
            <w:r w:rsidRPr="002111A5">
              <w:rPr>
                <w:rFonts w:ascii="Times New Roman"/>
              </w:rPr>
              <w:t>卡中；</w:t>
            </w:r>
            <w:r w:rsidRPr="002111A5">
              <w:rPr>
                <w:rFonts w:ascii="Times New Roman"/>
              </w:rPr>
              <w:t>Remote Terminal</w:t>
            </w:r>
            <w:r w:rsidRPr="002111A5">
              <w:rPr>
                <w:rFonts w:ascii="Times New Roman"/>
              </w:rPr>
              <w:t>模块负责远程控制与显示，由于使用无线通讯，受带宽及时延限制，其显示频率相较于试验箱上的显示器分辨率更低，但</w:t>
            </w:r>
            <w:r w:rsidRPr="002111A5">
              <w:rPr>
                <w:rFonts w:ascii="Times New Roman" w:hint="eastAsia"/>
              </w:rPr>
              <w:t>是提供了很好的远程监控手段，减少了垃圾数据的产生。最后</w:t>
            </w:r>
            <w:r w:rsidRPr="002111A5">
              <w:rPr>
                <w:rFonts w:ascii="Times New Roman"/>
              </w:rPr>
              <w:t>HMI Display</w:t>
            </w:r>
            <w:r w:rsidRPr="002111A5">
              <w:rPr>
                <w:rFonts w:ascii="Times New Roman"/>
              </w:rPr>
              <w:t>模块负责整个人机交互，账密匹配、参数的确定以及数据曲线显示等诸多以前需要借助上位机才能实现的功能全部集成在试验箱中。</w:t>
            </w:r>
            <w:del w:id="23" w:author="Deyn Lu" w:date="2021-11-17T11:31:00Z">
              <w:r w:rsidRPr="002111A5" w:rsidDel="00342B0D">
                <w:rPr>
                  <w:rFonts w:ascii="Times New Roman"/>
                </w:rPr>
                <w:delText>主要难点在于如何在不损失性能的前提下将诸多功能模块实现，并且将其小型化、集成化。</w:delText>
              </w:r>
            </w:del>
          </w:p>
        </w:tc>
      </w:tr>
    </w:tbl>
    <w:p w14:paraId="468369EA" w14:textId="77777777" w:rsidR="00D374EF" w:rsidRDefault="00D374EF">
      <w:pPr>
        <w:rPr>
          <w:rFonts w:ascii="Times New Roman"/>
        </w:rPr>
        <w:sectPr w:rsidR="00D374EF">
          <w:headerReference w:type="even" r:id="rId6"/>
          <w:headerReference w:type="default" r:id="rId7"/>
          <w:footerReference w:type="even" r:id="rId8"/>
          <w:footerReference w:type="default" r:id="rId9"/>
          <w:headerReference w:type="first" r:id="rId10"/>
          <w:footerReference w:type="first" r:id="rId11"/>
          <w:type w:val="continuous"/>
          <w:pgSz w:w="11910" w:h="16840"/>
          <w:pgMar w:top="1220" w:right="640" w:bottom="280" w:left="660" w:header="720" w:footer="720" w:gutter="0"/>
          <w:cols w:space="720"/>
        </w:sectPr>
      </w:pPr>
    </w:p>
    <w:tbl>
      <w:tblPr>
        <w:tblStyle w:val="TableNormal1"/>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1"/>
        <w:gridCol w:w="8979"/>
      </w:tblGrid>
      <w:tr w:rsidR="00D374EF" w14:paraId="0E03C08C" w14:textId="77777777">
        <w:trPr>
          <w:trHeight w:val="3431"/>
        </w:trPr>
        <w:tc>
          <w:tcPr>
            <w:tcW w:w="1361" w:type="dxa"/>
            <w:tcBorders>
              <w:bottom w:val="single" w:sz="6" w:space="0" w:color="000000"/>
              <w:right w:val="single" w:sz="6" w:space="0" w:color="000000"/>
            </w:tcBorders>
          </w:tcPr>
          <w:p w14:paraId="3A8322F4" w14:textId="77777777" w:rsidR="00D374EF" w:rsidRDefault="00D374EF">
            <w:pPr>
              <w:pStyle w:val="TableParagraph"/>
              <w:rPr>
                <w:sz w:val="20"/>
              </w:rPr>
            </w:pPr>
          </w:p>
          <w:p w14:paraId="53E0C886" w14:textId="77777777" w:rsidR="00D374EF" w:rsidRDefault="00D374EF">
            <w:pPr>
              <w:pStyle w:val="TableParagraph"/>
              <w:rPr>
                <w:sz w:val="20"/>
              </w:rPr>
            </w:pPr>
          </w:p>
          <w:p w14:paraId="7179AD5F" w14:textId="77777777" w:rsidR="00D374EF" w:rsidRDefault="00D374EF">
            <w:pPr>
              <w:pStyle w:val="TableParagraph"/>
              <w:rPr>
                <w:sz w:val="20"/>
              </w:rPr>
            </w:pPr>
          </w:p>
          <w:p w14:paraId="63FCF68B" w14:textId="77777777" w:rsidR="00D374EF" w:rsidRDefault="00D374EF">
            <w:pPr>
              <w:pStyle w:val="TableParagraph"/>
              <w:rPr>
                <w:sz w:val="20"/>
              </w:rPr>
            </w:pPr>
          </w:p>
          <w:p w14:paraId="7A8B1506" w14:textId="77777777" w:rsidR="00D374EF" w:rsidRDefault="00D374EF">
            <w:pPr>
              <w:pStyle w:val="TableParagraph"/>
              <w:rPr>
                <w:sz w:val="20"/>
              </w:rPr>
            </w:pPr>
          </w:p>
          <w:p w14:paraId="44B281EA" w14:textId="77777777" w:rsidR="00D374EF" w:rsidRDefault="00E96B47">
            <w:pPr>
              <w:pStyle w:val="TableParagraph"/>
              <w:spacing w:before="137" w:line="278" w:lineRule="auto"/>
              <w:ind w:left="365" w:right="341"/>
              <w:rPr>
                <w:sz w:val="21"/>
              </w:rPr>
            </w:pPr>
            <w:r>
              <w:rPr>
                <w:spacing w:val="-2"/>
                <w:sz w:val="21"/>
              </w:rPr>
              <w:t>主要参考资料</w:t>
            </w:r>
          </w:p>
        </w:tc>
        <w:tc>
          <w:tcPr>
            <w:tcW w:w="8979" w:type="dxa"/>
            <w:tcBorders>
              <w:left w:val="single" w:sz="6" w:space="0" w:color="000000"/>
              <w:bottom w:val="single" w:sz="6" w:space="0" w:color="000000"/>
            </w:tcBorders>
          </w:tcPr>
          <w:p w14:paraId="7EDA8A37" w14:textId="29E36D7C" w:rsidR="002111A5" w:rsidRDefault="002111A5" w:rsidP="002111A5">
            <w:pPr>
              <w:rPr>
                <w:ins w:id="24" w:author="Deyn Lu" w:date="2021-11-17T11:41:00Z"/>
              </w:rPr>
            </w:pPr>
            <w:r>
              <w:rPr>
                <w:rFonts w:hint="eastAsia"/>
              </w:rPr>
              <w:t>《电路》、《数字电路》、《模拟电路》、《微机原理》、《数据结构》、《计算机组成原理》、《计算机网络》、《操作系统》、《嵌入式系统技术》等</w:t>
            </w:r>
          </w:p>
          <w:p w14:paraId="14EBFD79" w14:textId="68DCECD6" w:rsidR="00342B0D" w:rsidRDefault="00342B0D" w:rsidP="002111A5">
            <w:ins w:id="25" w:author="Deyn Lu" w:date="2021-11-17T11:41:00Z">
              <w:r>
                <w:rPr>
                  <w:rFonts w:hint="eastAsia"/>
                </w:rPr>
                <w:t>参考正式论文中附录的格式。</w:t>
              </w:r>
            </w:ins>
          </w:p>
          <w:p w14:paraId="0F2EB5DE" w14:textId="77777777" w:rsidR="00D374EF" w:rsidRPr="002111A5" w:rsidRDefault="00D374EF">
            <w:pPr>
              <w:pStyle w:val="TableParagraph"/>
              <w:rPr>
                <w:rFonts w:ascii="Times New Roman"/>
                <w:sz w:val="20"/>
              </w:rPr>
            </w:pPr>
          </w:p>
        </w:tc>
      </w:tr>
      <w:tr w:rsidR="00D374EF" w14:paraId="1142E6E8" w14:textId="77777777">
        <w:trPr>
          <w:trHeight w:val="3431"/>
        </w:trPr>
        <w:tc>
          <w:tcPr>
            <w:tcW w:w="1361" w:type="dxa"/>
            <w:tcBorders>
              <w:top w:val="single" w:sz="6" w:space="0" w:color="000000"/>
              <w:bottom w:val="single" w:sz="6" w:space="0" w:color="000000"/>
              <w:right w:val="single" w:sz="6" w:space="0" w:color="000000"/>
            </w:tcBorders>
          </w:tcPr>
          <w:p w14:paraId="40FE657E" w14:textId="77777777" w:rsidR="00D374EF" w:rsidRDefault="00D374EF">
            <w:pPr>
              <w:pStyle w:val="TableParagraph"/>
              <w:rPr>
                <w:sz w:val="20"/>
              </w:rPr>
            </w:pPr>
          </w:p>
          <w:p w14:paraId="7A887A2C" w14:textId="77777777" w:rsidR="00D374EF" w:rsidRDefault="00D374EF">
            <w:pPr>
              <w:pStyle w:val="TableParagraph"/>
              <w:rPr>
                <w:sz w:val="20"/>
              </w:rPr>
            </w:pPr>
          </w:p>
          <w:p w14:paraId="60C3DD4C" w14:textId="77777777" w:rsidR="00D374EF" w:rsidRDefault="00D374EF">
            <w:pPr>
              <w:pStyle w:val="TableParagraph"/>
              <w:rPr>
                <w:sz w:val="20"/>
              </w:rPr>
            </w:pPr>
          </w:p>
          <w:p w14:paraId="550D9B6D" w14:textId="77777777" w:rsidR="00D374EF" w:rsidRDefault="00D374EF">
            <w:pPr>
              <w:pStyle w:val="TableParagraph"/>
              <w:rPr>
                <w:sz w:val="20"/>
              </w:rPr>
            </w:pPr>
          </w:p>
          <w:p w14:paraId="0610973E" w14:textId="77777777" w:rsidR="00D374EF" w:rsidRDefault="00D374EF">
            <w:pPr>
              <w:pStyle w:val="TableParagraph"/>
              <w:spacing w:before="6"/>
              <w:rPr>
                <w:sz w:val="18"/>
              </w:rPr>
            </w:pPr>
          </w:p>
          <w:p w14:paraId="4586D58D" w14:textId="77777777" w:rsidR="00D374EF" w:rsidRDefault="00E96B47">
            <w:pPr>
              <w:pStyle w:val="TableParagraph"/>
              <w:spacing w:line="278" w:lineRule="auto"/>
              <w:ind w:left="469" w:right="446"/>
              <w:jc w:val="both"/>
              <w:rPr>
                <w:sz w:val="21"/>
              </w:rPr>
            </w:pPr>
            <w:r>
              <w:rPr>
                <w:spacing w:val="-2"/>
                <w:sz w:val="21"/>
              </w:rPr>
              <w:t>课题进度规划</w:t>
            </w:r>
          </w:p>
        </w:tc>
        <w:tc>
          <w:tcPr>
            <w:tcW w:w="8979" w:type="dxa"/>
            <w:tcBorders>
              <w:top w:val="single" w:sz="6" w:space="0" w:color="000000"/>
              <w:left w:val="single" w:sz="6" w:space="0" w:color="000000"/>
              <w:bottom w:val="single" w:sz="6" w:space="0" w:color="000000"/>
            </w:tcBorders>
          </w:tcPr>
          <w:p w14:paraId="044D44FC" w14:textId="77777777" w:rsidR="002111A5" w:rsidRPr="002111A5" w:rsidRDefault="002111A5" w:rsidP="002111A5">
            <w:pPr>
              <w:pStyle w:val="TableParagraph"/>
              <w:rPr>
                <w:rFonts w:ascii="Times New Roman"/>
                <w:sz w:val="20"/>
              </w:rPr>
            </w:pPr>
            <w:r w:rsidRPr="002111A5">
              <w:rPr>
                <w:rFonts w:ascii="Times New Roman"/>
                <w:sz w:val="20"/>
              </w:rPr>
              <w:t>11</w:t>
            </w:r>
            <w:r w:rsidRPr="002111A5">
              <w:rPr>
                <w:rFonts w:ascii="Times New Roman"/>
                <w:sz w:val="20"/>
              </w:rPr>
              <w:t>月中旬</w:t>
            </w:r>
            <w:r w:rsidRPr="002111A5">
              <w:rPr>
                <w:rFonts w:ascii="Times New Roman"/>
                <w:sz w:val="20"/>
              </w:rPr>
              <w:t>~12</w:t>
            </w:r>
            <w:r w:rsidRPr="002111A5">
              <w:rPr>
                <w:rFonts w:ascii="Times New Roman"/>
                <w:sz w:val="20"/>
              </w:rPr>
              <w:t>月上旬进行项目分析、讨论、部分模块的采购</w:t>
            </w:r>
          </w:p>
          <w:p w14:paraId="235C3CDC" w14:textId="77777777" w:rsidR="002111A5" w:rsidRPr="002111A5" w:rsidRDefault="002111A5" w:rsidP="002111A5">
            <w:pPr>
              <w:pStyle w:val="TableParagraph"/>
              <w:rPr>
                <w:rFonts w:ascii="Times New Roman"/>
                <w:sz w:val="20"/>
              </w:rPr>
            </w:pPr>
            <w:r w:rsidRPr="002111A5">
              <w:rPr>
                <w:rFonts w:ascii="Times New Roman"/>
                <w:sz w:val="20"/>
              </w:rPr>
              <w:t>12</w:t>
            </w:r>
            <w:r w:rsidRPr="002111A5">
              <w:rPr>
                <w:rFonts w:ascii="Times New Roman"/>
                <w:sz w:val="20"/>
              </w:rPr>
              <w:t>月上旬</w:t>
            </w:r>
            <w:r w:rsidRPr="002111A5">
              <w:rPr>
                <w:rFonts w:ascii="Times New Roman"/>
                <w:sz w:val="20"/>
              </w:rPr>
              <w:t>~1</w:t>
            </w:r>
            <w:r w:rsidRPr="002111A5">
              <w:rPr>
                <w:rFonts w:ascii="Times New Roman"/>
                <w:sz w:val="20"/>
              </w:rPr>
              <w:t>月上旬进行初步的模块测试，以及初版</w:t>
            </w:r>
            <w:r w:rsidRPr="002111A5">
              <w:rPr>
                <w:rFonts w:ascii="Times New Roman"/>
                <w:sz w:val="20"/>
              </w:rPr>
              <w:t>demo</w:t>
            </w:r>
            <w:r w:rsidRPr="002111A5">
              <w:rPr>
                <w:rFonts w:ascii="Times New Roman"/>
                <w:sz w:val="20"/>
              </w:rPr>
              <w:t>搭建</w:t>
            </w:r>
          </w:p>
          <w:p w14:paraId="61E63490" w14:textId="2B30AC45" w:rsidR="002111A5" w:rsidRPr="002111A5" w:rsidRDefault="002111A5" w:rsidP="002111A5">
            <w:pPr>
              <w:pStyle w:val="TableParagraph"/>
              <w:rPr>
                <w:rFonts w:ascii="Times New Roman"/>
                <w:sz w:val="20"/>
              </w:rPr>
            </w:pPr>
            <w:r w:rsidRPr="002111A5">
              <w:rPr>
                <w:rFonts w:ascii="Times New Roman"/>
                <w:sz w:val="20"/>
              </w:rPr>
              <w:t>1</w:t>
            </w:r>
            <w:r w:rsidRPr="002111A5">
              <w:rPr>
                <w:rFonts w:ascii="Times New Roman"/>
                <w:sz w:val="20"/>
              </w:rPr>
              <w:t>月上旬</w:t>
            </w:r>
            <w:r w:rsidRPr="002111A5">
              <w:rPr>
                <w:rFonts w:ascii="Times New Roman"/>
                <w:sz w:val="20"/>
              </w:rPr>
              <w:t>~1</w:t>
            </w:r>
            <w:r w:rsidRPr="002111A5">
              <w:rPr>
                <w:rFonts w:ascii="Times New Roman"/>
                <w:sz w:val="20"/>
              </w:rPr>
              <w:t>月中旬根据初版</w:t>
            </w:r>
            <w:r w:rsidRPr="002111A5">
              <w:rPr>
                <w:rFonts w:ascii="Times New Roman"/>
                <w:sz w:val="20"/>
              </w:rPr>
              <w:t>demo</w:t>
            </w:r>
            <w:r w:rsidRPr="002111A5">
              <w:rPr>
                <w:rFonts w:ascii="Times New Roman"/>
                <w:sz w:val="20"/>
              </w:rPr>
              <w:t>进行项目需求再分析，确保项目方向的准确以及多角度、全方面测试</w:t>
            </w:r>
          </w:p>
          <w:p w14:paraId="577B52FA" w14:textId="77777777" w:rsidR="002111A5" w:rsidRPr="002111A5" w:rsidRDefault="002111A5" w:rsidP="002111A5">
            <w:pPr>
              <w:pStyle w:val="TableParagraph"/>
              <w:rPr>
                <w:rFonts w:ascii="Times New Roman"/>
                <w:sz w:val="20"/>
              </w:rPr>
            </w:pPr>
            <w:r w:rsidRPr="002111A5">
              <w:rPr>
                <w:rFonts w:ascii="Times New Roman"/>
                <w:sz w:val="20"/>
              </w:rPr>
              <w:t>1</w:t>
            </w:r>
            <w:r w:rsidRPr="002111A5">
              <w:rPr>
                <w:rFonts w:ascii="Times New Roman"/>
                <w:sz w:val="20"/>
              </w:rPr>
              <w:t>月中旬</w:t>
            </w:r>
            <w:r w:rsidRPr="002111A5">
              <w:rPr>
                <w:rFonts w:ascii="Times New Roman"/>
                <w:sz w:val="20"/>
              </w:rPr>
              <w:t>~2</w:t>
            </w:r>
            <w:r w:rsidRPr="002111A5">
              <w:rPr>
                <w:rFonts w:ascii="Times New Roman"/>
                <w:sz w:val="20"/>
              </w:rPr>
              <w:t>月下旬进行整体模块的集成化以及标准化、定制化，将最初的原型机逐步优化至成品机。</w:t>
            </w:r>
          </w:p>
          <w:p w14:paraId="60BB6C9F" w14:textId="312B126B" w:rsidR="00D374EF" w:rsidRDefault="002111A5" w:rsidP="002111A5">
            <w:pPr>
              <w:pStyle w:val="TableParagraph"/>
              <w:rPr>
                <w:rFonts w:ascii="Times New Roman"/>
                <w:sz w:val="20"/>
              </w:rPr>
            </w:pPr>
            <w:r w:rsidRPr="002111A5">
              <w:rPr>
                <w:rFonts w:ascii="Times New Roman"/>
                <w:sz w:val="20"/>
              </w:rPr>
              <w:t>2</w:t>
            </w:r>
            <w:r w:rsidRPr="002111A5">
              <w:rPr>
                <w:rFonts w:ascii="Times New Roman"/>
                <w:sz w:val="20"/>
              </w:rPr>
              <w:t>月下旬</w:t>
            </w:r>
            <w:r w:rsidRPr="002111A5">
              <w:rPr>
                <w:rFonts w:ascii="Times New Roman"/>
                <w:sz w:val="20"/>
              </w:rPr>
              <w:t>~3</w:t>
            </w:r>
            <w:r w:rsidRPr="002111A5">
              <w:rPr>
                <w:rFonts w:ascii="Times New Roman"/>
                <w:sz w:val="20"/>
              </w:rPr>
              <w:t>月中旬进行成品机的功能测试、对比分析以及细节再优化。</w:t>
            </w:r>
          </w:p>
        </w:tc>
      </w:tr>
      <w:tr w:rsidR="00D374EF" w14:paraId="3B09C4C8" w14:textId="77777777">
        <w:trPr>
          <w:trHeight w:val="1872"/>
        </w:trPr>
        <w:tc>
          <w:tcPr>
            <w:tcW w:w="1361" w:type="dxa"/>
            <w:tcBorders>
              <w:top w:val="single" w:sz="6" w:space="0" w:color="000000"/>
              <w:bottom w:val="single" w:sz="6" w:space="0" w:color="000000"/>
              <w:right w:val="single" w:sz="6" w:space="0" w:color="000000"/>
            </w:tcBorders>
          </w:tcPr>
          <w:p w14:paraId="4EA10F46" w14:textId="77777777" w:rsidR="00D374EF" w:rsidRDefault="00D374EF">
            <w:pPr>
              <w:pStyle w:val="TableParagraph"/>
              <w:rPr>
                <w:sz w:val="20"/>
              </w:rPr>
            </w:pPr>
          </w:p>
          <w:p w14:paraId="13D3C4BA" w14:textId="77777777" w:rsidR="00D374EF" w:rsidRDefault="00D374EF">
            <w:pPr>
              <w:pStyle w:val="TableParagraph"/>
              <w:spacing w:before="9"/>
              <w:rPr>
                <w:sz w:val="17"/>
              </w:rPr>
            </w:pPr>
          </w:p>
          <w:p w14:paraId="3E2ED44F" w14:textId="77777777" w:rsidR="00D374EF" w:rsidRDefault="00E96B47">
            <w:pPr>
              <w:pStyle w:val="TableParagraph"/>
              <w:spacing w:line="278" w:lineRule="auto"/>
              <w:ind w:left="469" w:right="446"/>
              <w:jc w:val="both"/>
              <w:rPr>
                <w:sz w:val="21"/>
              </w:rPr>
            </w:pPr>
            <w:r>
              <w:rPr>
                <w:spacing w:val="-2"/>
                <w:sz w:val="21"/>
              </w:rPr>
              <w:t>指导教师意见</w:t>
            </w:r>
          </w:p>
        </w:tc>
        <w:tc>
          <w:tcPr>
            <w:tcW w:w="8979" w:type="dxa"/>
            <w:tcBorders>
              <w:top w:val="single" w:sz="6" w:space="0" w:color="000000"/>
              <w:left w:val="single" w:sz="6" w:space="0" w:color="000000"/>
              <w:bottom w:val="single" w:sz="6" w:space="0" w:color="000000"/>
            </w:tcBorders>
          </w:tcPr>
          <w:p w14:paraId="2593B224" w14:textId="77777777" w:rsidR="00D374EF" w:rsidRDefault="00D374EF">
            <w:pPr>
              <w:pStyle w:val="TableParagraph"/>
              <w:rPr>
                <w:sz w:val="20"/>
              </w:rPr>
            </w:pPr>
          </w:p>
          <w:p w14:paraId="2E25E7F2" w14:textId="77777777" w:rsidR="00D374EF" w:rsidRDefault="00D374EF">
            <w:pPr>
              <w:pStyle w:val="TableParagraph"/>
              <w:rPr>
                <w:sz w:val="20"/>
              </w:rPr>
            </w:pPr>
          </w:p>
          <w:p w14:paraId="7F3FF2B8" w14:textId="77777777" w:rsidR="00D374EF" w:rsidRDefault="00D374EF">
            <w:pPr>
              <w:pStyle w:val="TableParagraph"/>
              <w:rPr>
                <w:sz w:val="20"/>
              </w:rPr>
            </w:pPr>
          </w:p>
          <w:p w14:paraId="534F8BCE" w14:textId="77777777" w:rsidR="00D374EF" w:rsidRDefault="00D374EF">
            <w:pPr>
              <w:pStyle w:val="TableParagraph"/>
              <w:rPr>
                <w:sz w:val="20"/>
              </w:rPr>
            </w:pPr>
          </w:p>
          <w:p w14:paraId="2DB34D8E" w14:textId="77777777" w:rsidR="00D374EF" w:rsidRDefault="00D374EF">
            <w:pPr>
              <w:pStyle w:val="TableParagraph"/>
              <w:spacing w:before="5"/>
              <w:rPr>
                <w:sz w:val="15"/>
              </w:rPr>
            </w:pPr>
          </w:p>
          <w:p w14:paraId="52B313C1" w14:textId="77777777" w:rsidR="00D374EF" w:rsidRDefault="00E96B47">
            <w:pPr>
              <w:pStyle w:val="TableParagraph"/>
              <w:tabs>
                <w:tab w:val="left" w:pos="1269"/>
                <w:tab w:val="left" w:pos="1900"/>
                <w:tab w:val="left" w:pos="5469"/>
                <w:tab w:val="left" w:pos="5782"/>
                <w:tab w:val="left" w:pos="6413"/>
                <w:tab w:val="left" w:pos="7042"/>
              </w:tabs>
              <w:spacing w:line="310" w:lineRule="atLeast"/>
              <w:ind w:left="640" w:right="1282" w:hanging="526"/>
              <w:rPr>
                <w:sz w:val="21"/>
              </w:rPr>
            </w:pPr>
            <w:r>
              <w:rPr>
                <w:sz w:val="21"/>
              </w:rPr>
              <w:t>企业指导教师（签名</w:t>
            </w:r>
            <w:r>
              <w:rPr>
                <w:spacing w:val="-105"/>
                <w:sz w:val="21"/>
              </w:rPr>
              <w:t>）</w:t>
            </w:r>
            <w:r>
              <w:rPr>
                <w:sz w:val="21"/>
              </w:rPr>
              <w:t>：</w:t>
            </w:r>
            <w:r>
              <w:rPr>
                <w:sz w:val="21"/>
              </w:rPr>
              <w:tab/>
            </w:r>
            <w:r>
              <w:rPr>
                <w:spacing w:val="-2"/>
                <w:sz w:val="21"/>
              </w:rPr>
              <w:t>校</w:t>
            </w:r>
            <w:r>
              <w:rPr>
                <w:sz w:val="21"/>
              </w:rPr>
              <w:t>内指导教师（签名</w:t>
            </w:r>
            <w:r>
              <w:rPr>
                <w:spacing w:val="-114"/>
                <w:sz w:val="21"/>
              </w:rPr>
              <w:t>）</w:t>
            </w:r>
            <w:r>
              <w:rPr>
                <w:spacing w:val="-9"/>
                <w:sz w:val="21"/>
              </w:rPr>
              <w:t>：</w:t>
            </w:r>
            <w:r>
              <w:rPr>
                <w:sz w:val="21"/>
              </w:rPr>
              <w:t>年</w:t>
            </w:r>
            <w:r>
              <w:rPr>
                <w:sz w:val="21"/>
              </w:rPr>
              <w:tab/>
              <w:t>月</w:t>
            </w:r>
            <w:r>
              <w:rPr>
                <w:sz w:val="21"/>
              </w:rPr>
              <w:tab/>
              <w:t>日</w:t>
            </w:r>
            <w:r>
              <w:rPr>
                <w:sz w:val="21"/>
              </w:rPr>
              <w:tab/>
            </w:r>
            <w:r>
              <w:rPr>
                <w:sz w:val="21"/>
              </w:rPr>
              <w:tab/>
              <w:t>年</w:t>
            </w:r>
            <w:r>
              <w:rPr>
                <w:sz w:val="21"/>
              </w:rPr>
              <w:tab/>
              <w:t>月</w:t>
            </w:r>
            <w:r>
              <w:rPr>
                <w:sz w:val="21"/>
              </w:rPr>
              <w:tab/>
              <w:t>日</w:t>
            </w:r>
          </w:p>
        </w:tc>
      </w:tr>
      <w:tr w:rsidR="00D374EF" w14:paraId="361B2A55" w14:textId="77777777">
        <w:trPr>
          <w:trHeight w:val="1871"/>
        </w:trPr>
        <w:tc>
          <w:tcPr>
            <w:tcW w:w="1361" w:type="dxa"/>
            <w:tcBorders>
              <w:top w:val="single" w:sz="6" w:space="0" w:color="000000"/>
              <w:bottom w:val="single" w:sz="6" w:space="0" w:color="000000"/>
              <w:right w:val="single" w:sz="6" w:space="0" w:color="000000"/>
            </w:tcBorders>
          </w:tcPr>
          <w:p w14:paraId="00CEF531" w14:textId="77777777" w:rsidR="00D374EF" w:rsidRDefault="00D374EF">
            <w:pPr>
              <w:pStyle w:val="TableParagraph"/>
              <w:rPr>
                <w:sz w:val="20"/>
              </w:rPr>
            </w:pPr>
          </w:p>
          <w:p w14:paraId="1EA105AF" w14:textId="77777777" w:rsidR="00D374EF" w:rsidRDefault="00D374EF">
            <w:pPr>
              <w:pStyle w:val="TableParagraph"/>
              <w:rPr>
                <w:sz w:val="20"/>
              </w:rPr>
            </w:pPr>
          </w:p>
          <w:p w14:paraId="2263DCD9" w14:textId="77777777" w:rsidR="00D374EF" w:rsidRDefault="00D374EF">
            <w:pPr>
              <w:pStyle w:val="TableParagraph"/>
              <w:spacing w:before="12"/>
              <w:rPr>
                <w:sz w:val="21"/>
              </w:rPr>
            </w:pPr>
          </w:p>
          <w:p w14:paraId="6C1C40BE" w14:textId="77777777" w:rsidR="00D374EF" w:rsidRDefault="00E96B47">
            <w:pPr>
              <w:pStyle w:val="TableParagraph"/>
              <w:ind w:left="134" w:right="113"/>
              <w:jc w:val="center"/>
              <w:rPr>
                <w:sz w:val="21"/>
              </w:rPr>
            </w:pPr>
            <w:r>
              <w:rPr>
                <w:sz w:val="21"/>
              </w:rPr>
              <w:t>企业意见</w:t>
            </w:r>
          </w:p>
        </w:tc>
        <w:tc>
          <w:tcPr>
            <w:tcW w:w="8979" w:type="dxa"/>
            <w:tcBorders>
              <w:top w:val="single" w:sz="6" w:space="0" w:color="000000"/>
              <w:left w:val="single" w:sz="6" w:space="0" w:color="000000"/>
              <w:bottom w:val="single" w:sz="6" w:space="0" w:color="000000"/>
            </w:tcBorders>
          </w:tcPr>
          <w:p w14:paraId="12EC9B4C" w14:textId="77777777" w:rsidR="00D374EF" w:rsidRDefault="00D374EF">
            <w:pPr>
              <w:pStyle w:val="TableParagraph"/>
              <w:rPr>
                <w:sz w:val="20"/>
              </w:rPr>
            </w:pPr>
          </w:p>
          <w:p w14:paraId="1A0E5B73" w14:textId="77777777" w:rsidR="00D374EF" w:rsidRDefault="00D374EF">
            <w:pPr>
              <w:pStyle w:val="TableParagraph"/>
              <w:rPr>
                <w:sz w:val="20"/>
              </w:rPr>
            </w:pPr>
          </w:p>
          <w:p w14:paraId="33D6FE08" w14:textId="77777777" w:rsidR="00D374EF" w:rsidRDefault="00D374EF">
            <w:pPr>
              <w:pStyle w:val="TableParagraph"/>
              <w:rPr>
                <w:sz w:val="20"/>
              </w:rPr>
            </w:pPr>
          </w:p>
          <w:p w14:paraId="59DC35AC" w14:textId="77777777" w:rsidR="00D374EF" w:rsidRDefault="00D374EF">
            <w:pPr>
              <w:pStyle w:val="TableParagraph"/>
              <w:rPr>
                <w:sz w:val="20"/>
              </w:rPr>
            </w:pPr>
          </w:p>
          <w:p w14:paraId="7003ED3C" w14:textId="77777777" w:rsidR="00D374EF" w:rsidRDefault="00D374EF">
            <w:pPr>
              <w:pStyle w:val="TableParagraph"/>
              <w:spacing w:before="6"/>
              <w:rPr>
                <w:sz w:val="18"/>
              </w:rPr>
            </w:pPr>
          </w:p>
          <w:p w14:paraId="61B10A42" w14:textId="77777777" w:rsidR="00D374EF" w:rsidRDefault="00E96B47">
            <w:pPr>
              <w:pStyle w:val="TableParagraph"/>
              <w:ind w:left="5677"/>
              <w:rPr>
                <w:sz w:val="21"/>
              </w:rPr>
            </w:pPr>
            <w:r>
              <w:rPr>
                <w:sz w:val="21"/>
              </w:rPr>
              <w:t>实习单位盖章</w:t>
            </w:r>
          </w:p>
          <w:p w14:paraId="5FE382BB" w14:textId="77777777" w:rsidR="00D374EF" w:rsidRDefault="00E96B47">
            <w:pPr>
              <w:pStyle w:val="TableParagraph"/>
              <w:tabs>
                <w:tab w:val="left" w:pos="6307"/>
                <w:tab w:val="left" w:pos="7146"/>
              </w:tabs>
              <w:spacing w:before="43"/>
              <w:ind w:left="5467"/>
              <w:rPr>
                <w:sz w:val="21"/>
              </w:rPr>
            </w:pPr>
            <w:r>
              <w:rPr>
                <w:sz w:val="21"/>
              </w:rPr>
              <w:t>年</w:t>
            </w:r>
            <w:r>
              <w:rPr>
                <w:sz w:val="21"/>
              </w:rPr>
              <w:tab/>
              <w:t>月</w:t>
            </w:r>
            <w:r>
              <w:rPr>
                <w:sz w:val="21"/>
              </w:rPr>
              <w:tab/>
              <w:t>日</w:t>
            </w:r>
          </w:p>
        </w:tc>
      </w:tr>
      <w:tr w:rsidR="00D374EF" w14:paraId="4ADD6B44" w14:textId="77777777">
        <w:trPr>
          <w:trHeight w:val="1560"/>
        </w:trPr>
        <w:tc>
          <w:tcPr>
            <w:tcW w:w="1361" w:type="dxa"/>
            <w:tcBorders>
              <w:top w:val="single" w:sz="6" w:space="0" w:color="000000"/>
              <w:bottom w:val="single" w:sz="6" w:space="0" w:color="000000"/>
              <w:right w:val="single" w:sz="6" w:space="0" w:color="000000"/>
            </w:tcBorders>
          </w:tcPr>
          <w:p w14:paraId="4B33D605" w14:textId="77777777" w:rsidR="00D374EF" w:rsidRDefault="00D374EF">
            <w:pPr>
              <w:pStyle w:val="TableParagraph"/>
              <w:rPr>
                <w:sz w:val="20"/>
              </w:rPr>
            </w:pPr>
          </w:p>
          <w:p w14:paraId="1EA6612C" w14:textId="77777777" w:rsidR="00D374EF" w:rsidRDefault="00D374EF">
            <w:pPr>
              <w:pStyle w:val="TableParagraph"/>
              <w:spacing w:before="9"/>
              <w:rPr>
                <w:sz w:val="29"/>
              </w:rPr>
            </w:pPr>
          </w:p>
          <w:p w14:paraId="6FEAA947" w14:textId="77777777" w:rsidR="00D374EF" w:rsidRDefault="00E96B47">
            <w:pPr>
              <w:pStyle w:val="TableParagraph"/>
              <w:ind w:left="135" w:right="113"/>
              <w:jc w:val="center"/>
              <w:rPr>
                <w:sz w:val="21"/>
              </w:rPr>
            </w:pPr>
            <w:r>
              <w:rPr>
                <w:sz w:val="21"/>
              </w:rPr>
              <w:t>系审批</w:t>
            </w:r>
          </w:p>
        </w:tc>
        <w:tc>
          <w:tcPr>
            <w:tcW w:w="8979" w:type="dxa"/>
            <w:tcBorders>
              <w:top w:val="single" w:sz="6" w:space="0" w:color="000000"/>
              <w:left w:val="single" w:sz="6" w:space="0" w:color="000000"/>
              <w:bottom w:val="single" w:sz="6" w:space="0" w:color="000000"/>
            </w:tcBorders>
          </w:tcPr>
          <w:p w14:paraId="186CEFE6" w14:textId="77777777" w:rsidR="00D374EF" w:rsidRDefault="00D374EF">
            <w:pPr>
              <w:pStyle w:val="TableParagraph"/>
              <w:rPr>
                <w:sz w:val="20"/>
              </w:rPr>
            </w:pPr>
          </w:p>
          <w:p w14:paraId="263BFBA2" w14:textId="77777777" w:rsidR="00D374EF" w:rsidRDefault="00D374EF">
            <w:pPr>
              <w:pStyle w:val="TableParagraph"/>
              <w:rPr>
                <w:sz w:val="20"/>
              </w:rPr>
            </w:pPr>
          </w:p>
          <w:p w14:paraId="66314EB7" w14:textId="77777777" w:rsidR="00D374EF" w:rsidRDefault="00D374EF">
            <w:pPr>
              <w:pStyle w:val="TableParagraph"/>
              <w:rPr>
                <w:sz w:val="20"/>
              </w:rPr>
            </w:pPr>
          </w:p>
          <w:p w14:paraId="0CA5ACA8" w14:textId="77777777" w:rsidR="00D374EF" w:rsidRDefault="00E96B47">
            <w:pPr>
              <w:pStyle w:val="TableParagraph"/>
              <w:tabs>
                <w:tab w:val="left" w:pos="6412"/>
                <w:tab w:val="left" w:pos="7146"/>
              </w:tabs>
              <w:spacing w:before="141" w:line="310" w:lineRule="atLeast"/>
              <w:ind w:left="5677" w:right="1596" w:firstLine="104"/>
              <w:rPr>
                <w:sz w:val="21"/>
              </w:rPr>
            </w:pPr>
            <w:r>
              <w:rPr>
                <w:sz w:val="21"/>
              </w:rPr>
              <w:t>系主任（签名</w:t>
            </w:r>
            <w:r>
              <w:rPr>
                <w:spacing w:val="-113"/>
                <w:sz w:val="21"/>
              </w:rPr>
              <w:t>）</w:t>
            </w:r>
            <w:r>
              <w:rPr>
                <w:spacing w:val="-8"/>
                <w:sz w:val="21"/>
              </w:rPr>
              <w:t>：</w:t>
            </w:r>
            <w:r>
              <w:rPr>
                <w:sz w:val="21"/>
              </w:rPr>
              <w:t>年</w:t>
            </w:r>
            <w:r>
              <w:rPr>
                <w:sz w:val="21"/>
              </w:rPr>
              <w:tab/>
              <w:t>月</w:t>
            </w:r>
            <w:r>
              <w:rPr>
                <w:sz w:val="21"/>
              </w:rPr>
              <w:tab/>
            </w:r>
            <w:r>
              <w:rPr>
                <w:spacing w:val="-3"/>
                <w:sz w:val="21"/>
              </w:rPr>
              <w:t>日</w:t>
            </w:r>
          </w:p>
        </w:tc>
      </w:tr>
      <w:tr w:rsidR="00D374EF" w14:paraId="49833891" w14:textId="77777777">
        <w:trPr>
          <w:trHeight w:val="1871"/>
        </w:trPr>
        <w:tc>
          <w:tcPr>
            <w:tcW w:w="1361" w:type="dxa"/>
            <w:tcBorders>
              <w:top w:val="single" w:sz="6" w:space="0" w:color="000000"/>
              <w:right w:val="single" w:sz="6" w:space="0" w:color="000000"/>
            </w:tcBorders>
          </w:tcPr>
          <w:p w14:paraId="2B68FF6C" w14:textId="77777777" w:rsidR="00D374EF" w:rsidRDefault="00D374EF">
            <w:pPr>
              <w:pStyle w:val="TableParagraph"/>
              <w:rPr>
                <w:sz w:val="20"/>
              </w:rPr>
            </w:pPr>
          </w:p>
          <w:p w14:paraId="761BA567" w14:textId="77777777" w:rsidR="00D374EF" w:rsidRDefault="00D374EF">
            <w:pPr>
              <w:pStyle w:val="TableParagraph"/>
              <w:rPr>
                <w:sz w:val="20"/>
              </w:rPr>
            </w:pPr>
          </w:p>
          <w:p w14:paraId="1DA55216" w14:textId="77777777" w:rsidR="00D374EF" w:rsidRDefault="00D374EF">
            <w:pPr>
              <w:pStyle w:val="TableParagraph"/>
              <w:spacing w:before="2"/>
              <w:rPr>
                <w:sz w:val="14"/>
              </w:rPr>
            </w:pPr>
          </w:p>
          <w:p w14:paraId="6A4ADE98" w14:textId="77777777" w:rsidR="00D374EF" w:rsidRDefault="00E96B47">
            <w:pPr>
              <w:pStyle w:val="TableParagraph"/>
              <w:spacing w:before="1" w:line="213" w:lineRule="auto"/>
              <w:ind w:left="469" w:right="446"/>
              <w:jc w:val="center"/>
              <w:rPr>
                <w:sz w:val="21"/>
              </w:rPr>
            </w:pPr>
            <w:r>
              <w:rPr>
                <w:spacing w:val="-2"/>
                <w:sz w:val="21"/>
              </w:rPr>
              <w:t>学院审批</w:t>
            </w:r>
          </w:p>
        </w:tc>
        <w:tc>
          <w:tcPr>
            <w:tcW w:w="8979" w:type="dxa"/>
            <w:tcBorders>
              <w:top w:val="single" w:sz="6" w:space="0" w:color="000000"/>
              <w:left w:val="single" w:sz="6" w:space="0" w:color="000000"/>
            </w:tcBorders>
          </w:tcPr>
          <w:p w14:paraId="554A6DCB" w14:textId="77777777" w:rsidR="00D374EF" w:rsidRDefault="00D374EF">
            <w:pPr>
              <w:pStyle w:val="TableParagraph"/>
              <w:rPr>
                <w:sz w:val="20"/>
              </w:rPr>
            </w:pPr>
          </w:p>
          <w:p w14:paraId="2362F943" w14:textId="77777777" w:rsidR="00D374EF" w:rsidRDefault="00D374EF">
            <w:pPr>
              <w:pStyle w:val="TableParagraph"/>
              <w:rPr>
                <w:sz w:val="20"/>
              </w:rPr>
            </w:pPr>
          </w:p>
          <w:p w14:paraId="27014420" w14:textId="77777777" w:rsidR="00D374EF" w:rsidRDefault="00D374EF">
            <w:pPr>
              <w:pStyle w:val="TableParagraph"/>
              <w:rPr>
                <w:sz w:val="20"/>
              </w:rPr>
            </w:pPr>
          </w:p>
          <w:p w14:paraId="769F4FB8" w14:textId="77777777" w:rsidR="00D374EF" w:rsidRDefault="00D374EF">
            <w:pPr>
              <w:pStyle w:val="TableParagraph"/>
              <w:spacing w:before="1"/>
              <w:rPr>
                <w:sz w:val="14"/>
              </w:rPr>
            </w:pPr>
          </w:p>
          <w:p w14:paraId="58C24CB7" w14:textId="77777777" w:rsidR="00D374EF" w:rsidRDefault="00E96B47">
            <w:pPr>
              <w:pStyle w:val="TableParagraph"/>
              <w:spacing w:before="1"/>
              <w:ind w:left="5467"/>
              <w:rPr>
                <w:sz w:val="21"/>
              </w:rPr>
            </w:pPr>
            <w:r>
              <w:rPr>
                <w:spacing w:val="-1"/>
                <w:sz w:val="21"/>
              </w:rPr>
              <w:t>主管领导</w:t>
            </w:r>
            <w:r>
              <w:rPr>
                <w:sz w:val="21"/>
              </w:rPr>
              <w:t>（签名</w:t>
            </w:r>
            <w:r>
              <w:rPr>
                <w:spacing w:val="-106"/>
                <w:sz w:val="21"/>
              </w:rPr>
              <w:t>）</w:t>
            </w:r>
            <w:r>
              <w:rPr>
                <w:sz w:val="21"/>
              </w:rPr>
              <w:t>：</w:t>
            </w:r>
          </w:p>
          <w:p w14:paraId="3105E086" w14:textId="77777777" w:rsidR="00D374EF" w:rsidRDefault="00E96B47">
            <w:pPr>
              <w:pStyle w:val="TableParagraph"/>
              <w:tabs>
                <w:tab w:val="left" w:pos="6517"/>
                <w:tab w:val="left" w:pos="7356"/>
              </w:tabs>
              <w:spacing w:before="43"/>
              <w:ind w:left="5677"/>
              <w:rPr>
                <w:sz w:val="21"/>
              </w:rPr>
            </w:pPr>
            <w:r>
              <w:rPr>
                <w:sz w:val="21"/>
              </w:rPr>
              <w:t>年</w:t>
            </w:r>
            <w:r>
              <w:rPr>
                <w:sz w:val="21"/>
              </w:rPr>
              <w:tab/>
              <w:t>月</w:t>
            </w:r>
            <w:r>
              <w:rPr>
                <w:sz w:val="21"/>
              </w:rPr>
              <w:tab/>
              <w:t>日</w:t>
            </w:r>
          </w:p>
        </w:tc>
      </w:tr>
    </w:tbl>
    <w:p w14:paraId="4A1DDBE1" w14:textId="77777777" w:rsidR="00E96B47" w:rsidRDefault="00E96B47"/>
    <w:sectPr w:rsidR="00E96B47">
      <w:pgSz w:w="11910" w:h="16840"/>
      <w:pgMar w:top="1140" w:right="64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26594" w14:textId="77777777" w:rsidR="00583218" w:rsidRDefault="00583218" w:rsidP="00583218">
      <w:r>
        <w:separator/>
      </w:r>
    </w:p>
  </w:endnote>
  <w:endnote w:type="continuationSeparator" w:id="0">
    <w:p w14:paraId="63730130" w14:textId="77777777" w:rsidR="00583218" w:rsidRDefault="00583218" w:rsidP="0058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C71B5" w14:textId="77777777" w:rsidR="005C4149" w:rsidRDefault="005C4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DA3D2" w14:textId="578DC1DC" w:rsidR="00583218" w:rsidRDefault="00583218">
    <w:pPr>
      <w:pStyle w:val="Footer"/>
    </w:pPr>
    <w:r>
      <w:rPr>
        <w:noProof/>
      </w:rPr>
      <mc:AlternateContent>
        <mc:Choice Requires="wps">
          <w:drawing>
            <wp:anchor distT="0" distB="0" distL="114300" distR="114300" simplePos="0" relativeHeight="251659264" behindDoc="0" locked="0" layoutInCell="0" allowOverlap="1" wp14:anchorId="74530C6E" wp14:editId="332B6CFD">
              <wp:simplePos x="0" y="0"/>
              <wp:positionH relativeFrom="page">
                <wp:posOffset>0</wp:posOffset>
              </wp:positionH>
              <wp:positionV relativeFrom="page">
                <wp:posOffset>10229215</wp:posOffset>
              </wp:positionV>
              <wp:extent cx="7562850" cy="273050"/>
              <wp:effectExtent l="0" t="0" r="0" b="12700"/>
              <wp:wrapNone/>
              <wp:docPr id="1" name="MSIPCMec2f4f8cb3f8f62097bb9ae6" descr="{&quot;HashCode&quot;:135238423,&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53AAF4" w14:textId="7D821B1F" w:rsidR="00583218" w:rsidRPr="00583218" w:rsidRDefault="00583218" w:rsidP="00583218">
                          <w:pPr>
                            <w:rPr>
                              <w:rFonts w:ascii="Calibri" w:hAnsi="Calibri" w:cs="Calibri"/>
                              <w:color w:val="737373"/>
                              <w:sz w:val="20"/>
                            </w:rPr>
                          </w:pPr>
                          <w:r w:rsidRPr="00583218">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4530C6E" id="_x0000_t202" coordsize="21600,21600" o:spt="202" path="m,l,21600r21600,l21600,xe">
              <v:stroke joinstyle="miter"/>
              <v:path gradientshapeok="t" o:connecttype="rect"/>
            </v:shapetype>
            <v:shape id="MSIPCMec2f4f8cb3f8f62097bb9ae6" o:spid="_x0000_s1026" type="#_x0000_t202" alt="{&quot;HashCode&quot;:135238423,&quot;Height&quot;:842.0,&quot;Width&quot;:595.0,&quot;Placement&quot;:&quot;Footer&quot;,&quot;Index&quot;:&quot;Primary&quot;,&quot;Section&quot;:1,&quot;Top&quot;:0.0,&quot;Left&quot;:0.0}" style="position:absolute;margin-left:0;margin-top:805.4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" o:allowincell="f" filled="f" stroked="f" strokeweight=".5pt">
              <v:textbox inset="20pt,0,,0">
                <w:txbxContent>
                  <w:p w14:paraId="1553AAF4" w14:textId="7D821B1F" w:rsidR="00583218" w:rsidRPr="00583218" w:rsidRDefault="00583218" w:rsidP="00583218">
                    <w:pPr>
                      <w:rPr>
                        <w:rFonts w:ascii="Calibri" w:hAnsi="Calibri" w:cs="Calibri"/>
                        <w:color w:val="737373"/>
                        <w:sz w:val="20"/>
                      </w:rPr>
                    </w:pPr>
                    <w:r w:rsidRPr="00583218">
                      <w:rPr>
                        <w:rFonts w:ascii="Calibri" w:hAnsi="Calibri" w:cs="Calibri"/>
                        <w:color w:val="737373"/>
                        <w:sz w:val="20"/>
                      </w:rPr>
                      <w:t>Caterpillar: Confidential Green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54574" w14:textId="77777777" w:rsidR="005C4149" w:rsidRDefault="005C4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2FB89" w14:textId="77777777" w:rsidR="00583218" w:rsidRDefault="00583218" w:rsidP="00583218">
      <w:r>
        <w:separator/>
      </w:r>
    </w:p>
  </w:footnote>
  <w:footnote w:type="continuationSeparator" w:id="0">
    <w:p w14:paraId="7196CE5A" w14:textId="77777777" w:rsidR="00583218" w:rsidRDefault="00583218" w:rsidP="00583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8C6CD" w14:textId="77777777" w:rsidR="005C4149" w:rsidRDefault="005C4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24AC9" w14:textId="77777777" w:rsidR="005C4149" w:rsidRDefault="005C41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ECF60" w14:textId="77777777" w:rsidR="005C4149" w:rsidRDefault="005C41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yn Lu">
    <w15:presenceInfo w15:providerId="AD" w15:userId="S::lu_dongsheng@cat.com::80af67ed-cb99-4e22-ae27-a349ae81a79c"/>
  </w15:person>
  <w15:person w15:author="Jingcheng Xiao">
    <w15:presenceInfo w15:providerId="AD" w15:userId="S::jingcheng.xiao@cat.com::1c38a5c6-beb9-4eb9-8b4c-4a9c47648b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EF"/>
    <w:rsid w:val="002111A5"/>
    <w:rsid w:val="00342B0D"/>
    <w:rsid w:val="00583218"/>
    <w:rsid w:val="005C4149"/>
    <w:rsid w:val="007258FC"/>
    <w:rsid w:val="00830B67"/>
    <w:rsid w:val="00C42196"/>
    <w:rsid w:val="00D374EF"/>
    <w:rsid w:val="00D71962"/>
    <w:rsid w:val="00E9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5CE0CA"/>
  <w15:docId w15:val="{A8C2A0BC-1034-49C9-97AD-CE3DE71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3218"/>
    <w:pPr>
      <w:tabs>
        <w:tab w:val="center" w:pos="4680"/>
        <w:tab w:val="right" w:pos="9360"/>
      </w:tabs>
    </w:pPr>
  </w:style>
  <w:style w:type="character" w:customStyle="1" w:styleId="HeaderChar">
    <w:name w:val="Header Char"/>
    <w:basedOn w:val="DefaultParagraphFont"/>
    <w:link w:val="Header"/>
    <w:uiPriority w:val="99"/>
    <w:rsid w:val="00583218"/>
    <w:rPr>
      <w:rFonts w:ascii="SimSun" w:eastAsia="SimSun" w:hAnsi="SimSun" w:cs="SimSun"/>
      <w:lang w:eastAsia="zh-CN"/>
    </w:rPr>
  </w:style>
  <w:style w:type="paragraph" w:styleId="Footer">
    <w:name w:val="footer"/>
    <w:basedOn w:val="Normal"/>
    <w:link w:val="FooterChar"/>
    <w:uiPriority w:val="99"/>
    <w:unhideWhenUsed/>
    <w:rsid w:val="00583218"/>
    <w:pPr>
      <w:tabs>
        <w:tab w:val="center" w:pos="4680"/>
        <w:tab w:val="right" w:pos="9360"/>
      </w:tabs>
    </w:pPr>
  </w:style>
  <w:style w:type="character" w:customStyle="1" w:styleId="FooterChar">
    <w:name w:val="Footer Char"/>
    <w:basedOn w:val="DefaultParagraphFont"/>
    <w:link w:val="Footer"/>
    <w:uiPriority w:val="99"/>
    <w:rsid w:val="00583218"/>
    <w:rPr>
      <w:rFonts w:ascii="SimSun" w:eastAsia="SimSun" w:hAnsi="SimSun" w:cs="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235</Words>
  <Characters>1346</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&lt;4D6963726F736F667420576F7264202D20C6F3D2B5BFCECCE2B4F3B8D9BCB0D1A1CCE2B1ED&gt;</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&lt;4D6963726F736F667420576F7264202D20C6F3D2B5BFCECCE2B4F3B8D9BCB0D1A1CCE2B1ED&gt;</dc:title>
  <dc:creator>dell</dc:creator>
  <cp:lastModifiedBy>Jingcheng Xiao</cp:lastModifiedBy>
  <cp:revision>2</cp:revision>
  <dcterms:created xsi:type="dcterms:W3CDTF">2021-11-17T06:07:00Z</dcterms:created>
  <dcterms:modified xsi:type="dcterms:W3CDTF">2021-11-17T06:07:00Z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PScript5.dll Version 5.2.2</vt:lpwstr>
  </property>
  <property fmtid="{D5CDD505-2E9C-101B-9397-08002B2CF9AE}" pid="4" name="LastSaved">
    <vt:filetime>2021-11-14T00:00:00Z</vt:filetime>
  </property>
  <property fmtid="{D5CDD505-2E9C-101B-9397-08002B2CF9AE}" pid="5" name="MSIP_Label_fb5e2db6-eecf-4aa2-8fc3-174bf94bce19_Enabled">
    <vt:lpwstr>true</vt:lpwstr>
  </property>
  <property fmtid="{D5CDD505-2E9C-101B-9397-08002B2CF9AE}" pid="6" name="MSIP_Label_fb5e2db6-eecf-4aa2-8fc3-174bf94bce19_SetDate">
    <vt:lpwstr>2021-11-17T06:07:18Z</vt:lpwstr>
  </property>
  <property fmtid="{D5CDD505-2E9C-101B-9397-08002B2CF9AE}" pid="7" name="MSIP_Label_fb5e2db6-eecf-4aa2-8fc3-174bf94bce19_Method">
    <vt:lpwstr>Standard</vt:lpwstr>
  </property>
  <property fmtid="{D5CDD505-2E9C-101B-9397-08002B2CF9AE}" pid="8" name="MSIP_Label_fb5e2db6-eecf-4aa2-8fc3-174bf94bce19_Name">
    <vt:lpwstr>fb5e2db6-eecf-4aa2-8fc3-174bf94bce19</vt:lpwstr>
  </property>
  <property fmtid="{D5CDD505-2E9C-101B-9397-08002B2CF9AE}" pid="9" name="MSIP_Label_fb5e2db6-eecf-4aa2-8fc3-174bf94bce19_SiteId">
    <vt:lpwstr>ceb177bf-013b-49ab-8a9c-4abce32afc1e</vt:lpwstr>
  </property>
  <property fmtid="{D5CDD505-2E9C-101B-9397-08002B2CF9AE}" pid="10" name="MSIP_Label_fb5e2db6-eecf-4aa2-8fc3-174bf94bce19_ActionId">
    <vt:lpwstr>5445527a-0c4d-4e60-a9a7-11c8232dd7ee</vt:lpwstr>
  </property>
  <property fmtid="{D5CDD505-2E9C-101B-9397-08002B2CF9AE}" pid="11" name="MSIP_Label_fb5e2db6-eecf-4aa2-8fc3-174bf94bce19_ContentBits">
    <vt:lpwstr>2</vt:lpwstr>
  </property>
</Properties>
</file>